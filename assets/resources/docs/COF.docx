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D6B" w:rsidRPr="003014A6" w:rsidRDefault="00847D6B" w:rsidP="00ED6DEE">
      <w:pPr>
        <w:spacing w:line="264" w:lineRule="auto"/>
        <w:jc w:val="center"/>
        <w:rPr>
          <w:rFonts w:cstheme="minorHAnsi"/>
          <w:b/>
        </w:rPr>
      </w:pPr>
      <w:r w:rsidRPr="003014A6">
        <w:rPr>
          <w:rFonts w:cstheme="minorHAnsi"/>
          <w:b/>
        </w:rPr>
        <w:t>DECLARAÇÃO DE RECEBIMENTO DA CIRCULAR DE OFERTA DE FRANQUIA</w:t>
      </w:r>
    </w:p>
    <w:p w:rsidR="00904CF4" w:rsidRPr="003014A6" w:rsidRDefault="00C03F7C" w:rsidP="00ED6DEE">
      <w:pPr>
        <w:spacing w:line="264" w:lineRule="auto"/>
        <w:jc w:val="both"/>
        <w:rPr>
          <w:rFonts w:cstheme="minorHAnsi"/>
        </w:rPr>
      </w:pPr>
      <w:r w:rsidRPr="003014A6">
        <w:rPr>
          <w:rFonts w:cstheme="minorHAnsi"/>
        </w:rPr>
        <w:t xml:space="preserve">Declaro </w:t>
      </w:r>
      <w:r w:rsidR="00904CF4" w:rsidRPr="003014A6">
        <w:rPr>
          <w:rFonts w:cstheme="minorHAnsi"/>
        </w:rPr>
        <w:t xml:space="preserve">ter recebido da empresa </w:t>
      </w:r>
      <w:r w:rsidR="00904CF4" w:rsidRPr="003014A6">
        <w:rPr>
          <w:rFonts w:cstheme="minorHAnsi"/>
          <w:b/>
          <w:bCs/>
        </w:rPr>
        <w:t xml:space="preserve">PAPAS CONE FRANQUEADORA LTDA, </w:t>
      </w:r>
      <w:r w:rsidR="00904CF4" w:rsidRPr="003014A6">
        <w:rPr>
          <w:rFonts w:cstheme="minorHAnsi"/>
        </w:rPr>
        <w:t xml:space="preserve">detentora da marca </w:t>
      </w:r>
      <w:r w:rsidR="00904CF4" w:rsidRPr="003014A6">
        <w:rPr>
          <w:rFonts w:cstheme="minorHAnsi"/>
          <w:b/>
          <w:bCs/>
        </w:rPr>
        <w:t xml:space="preserve">PAPAS CONE, </w:t>
      </w:r>
      <w:r w:rsidR="00904CF4" w:rsidRPr="003014A6">
        <w:rPr>
          <w:rFonts w:cstheme="minorHAnsi"/>
        </w:rPr>
        <w:t xml:space="preserve">inscrita no CNPJ nº __.___.___/____-__, um exemplar </w:t>
      </w:r>
      <w:proofErr w:type="gramStart"/>
      <w:r w:rsidR="00904CF4" w:rsidRPr="003014A6">
        <w:rPr>
          <w:rFonts w:cstheme="minorHAnsi"/>
        </w:rPr>
        <w:t xml:space="preserve">do documento denominado </w:t>
      </w:r>
      <w:r w:rsidR="00904CF4" w:rsidRPr="003014A6">
        <w:rPr>
          <w:rFonts w:cstheme="minorHAnsi"/>
          <w:b/>
          <w:bCs/>
        </w:rPr>
        <w:t>CIRCULAR</w:t>
      </w:r>
      <w:proofErr w:type="gramEnd"/>
      <w:r w:rsidR="00904CF4" w:rsidRPr="003014A6">
        <w:rPr>
          <w:rFonts w:cstheme="minorHAnsi"/>
          <w:b/>
          <w:bCs/>
        </w:rPr>
        <w:t xml:space="preserve"> DE OFERTA DE FRANQUIA</w:t>
      </w:r>
      <w:r w:rsidR="006B6E75">
        <w:rPr>
          <w:rFonts w:cstheme="minorHAnsi"/>
          <w:b/>
          <w:bCs/>
        </w:rPr>
        <w:t xml:space="preserve"> - COF</w:t>
      </w:r>
      <w:r w:rsidRPr="003014A6">
        <w:rPr>
          <w:rFonts w:cstheme="minorHAnsi"/>
        </w:rPr>
        <w:t xml:space="preserve">, que possui informações </w:t>
      </w:r>
      <w:r w:rsidR="00904CF4" w:rsidRPr="003014A6">
        <w:rPr>
          <w:rFonts w:cstheme="minorHAnsi"/>
        </w:rPr>
        <w:t>significativas</w:t>
      </w:r>
      <w:r w:rsidRPr="003014A6">
        <w:rPr>
          <w:rFonts w:cstheme="minorHAnsi"/>
        </w:rPr>
        <w:t xml:space="preserve"> sobre a </w:t>
      </w:r>
      <w:r w:rsidR="00E544AF">
        <w:rPr>
          <w:rFonts w:cstheme="minorHAnsi"/>
        </w:rPr>
        <w:t>rede de</w:t>
      </w:r>
      <w:r w:rsidR="0006531C">
        <w:rPr>
          <w:rFonts w:cstheme="minorHAnsi"/>
        </w:rPr>
        <w:t xml:space="preserve"> </w:t>
      </w:r>
      <w:ins w:id="0" w:author="Márcio" w:date="2018-04-29T10:06:00Z">
        <w:r w:rsidR="00E544AF">
          <w:rPr>
            <w:rFonts w:cstheme="minorHAnsi"/>
          </w:rPr>
          <w:t xml:space="preserve"> </w:t>
        </w:r>
      </w:ins>
      <w:r w:rsidRPr="003014A6">
        <w:rPr>
          <w:rFonts w:cstheme="minorHAnsi"/>
        </w:rPr>
        <w:t>franquia</w:t>
      </w:r>
      <w:r w:rsidR="00904CF4" w:rsidRPr="003014A6">
        <w:rPr>
          <w:rFonts w:cstheme="minorHAnsi"/>
        </w:rPr>
        <w:t>,</w:t>
      </w:r>
      <w:r w:rsidRPr="003014A6">
        <w:rPr>
          <w:rFonts w:cstheme="minorHAnsi"/>
        </w:rPr>
        <w:t xml:space="preserve"> e</w:t>
      </w:r>
      <w:r w:rsidR="00904CF4" w:rsidRPr="003014A6">
        <w:rPr>
          <w:rFonts w:cstheme="minorHAnsi"/>
        </w:rPr>
        <w:t>stando</w:t>
      </w:r>
      <w:r w:rsidRPr="003014A6">
        <w:rPr>
          <w:rFonts w:cstheme="minorHAnsi"/>
        </w:rPr>
        <w:t xml:space="preserve"> em c</w:t>
      </w:r>
      <w:r w:rsidR="00904CF4" w:rsidRPr="003014A6">
        <w:rPr>
          <w:rFonts w:cstheme="minorHAnsi"/>
        </w:rPr>
        <w:t>onformidade com a Lei Federal n</w:t>
      </w:r>
      <w:r w:rsidRPr="003014A6">
        <w:rPr>
          <w:rFonts w:cstheme="minorHAnsi"/>
        </w:rPr>
        <w:t>º 8.955 de 15 de dezembro de 1994</w:t>
      </w:r>
      <w:r w:rsidR="00904CF4" w:rsidRPr="003014A6">
        <w:rPr>
          <w:rFonts w:cstheme="minorHAnsi"/>
        </w:rPr>
        <w:t>.</w:t>
      </w:r>
    </w:p>
    <w:p w:rsidR="00904CF4" w:rsidRPr="003014A6" w:rsidRDefault="00904CF4" w:rsidP="00ED6DEE">
      <w:pPr>
        <w:spacing w:line="264" w:lineRule="auto"/>
        <w:jc w:val="both"/>
        <w:rPr>
          <w:rFonts w:cstheme="minorHAnsi"/>
        </w:rPr>
      </w:pPr>
      <w:r w:rsidRPr="003014A6">
        <w:rPr>
          <w:rFonts w:cstheme="minorHAnsi"/>
        </w:rPr>
        <w:t>Declaro, ainda, ter ciência de que as informações ora recebidas são confidenciais e, portanto, não podem ser revelá-las a terceiros, sejam eles que for</w:t>
      </w:r>
      <w:r w:rsidR="006B6E75">
        <w:rPr>
          <w:rFonts w:cstheme="minorHAnsi"/>
        </w:rPr>
        <w:t>em</w:t>
      </w:r>
      <w:r w:rsidRPr="003014A6">
        <w:rPr>
          <w:rFonts w:cstheme="minorHAnsi"/>
        </w:rPr>
        <w:t xml:space="preserve">. </w:t>
      </w:r>
    </w:p>
    <w:p w:rsidR="00904CF4" w:rsidRPr="003014A6" w:rsidRDefault="00904CF4" w:rsidP="00ED6DEE">
      <w:pPr>
        <w:spacing w:line="264" w:lineRule="auto"/>
        <w:jc w:val="both"/>
        <w:rPr>
          <w:rFonts w:cstheme="minorHAnsi"/>
        </w:rPr>
      </w:pPr>
      <w:r w:rsidRPr="003014A6">
        <w:rPr>
          <w:rFonts w:cstheme="minorHAnsi"/>
        </w:rPr>
        <w:t xml:space="preserve">Tais informações serão examinadas criteriosamente, e submetidas </w:t>
      </w:r>
      <w:r w:rsidR="006B6E75">
        <w:rPr>
          <w:rFonts w:cstheme="minorHAnsi"/>
        </w:rPr>
        <w:t>à</w:t>
      </w:r>
      <w:r w:rsidRPr="003014A6">
        <w:rPr>
          <w:rFonts w:cstheme="minorHAnsi"/>
        </w:rPr>
        <w:t xml:space="preserve"> consultoria jurídica.</w:t>
      </w:r>
    </w:p>
    <w:p w:rsidR="00E302DD" w:rsidRDefault="00904CF4" w:rsidP="00ED6DEE">
      <w:pPr>
        <w:spacing w:line="264" w:lineRule="auto"/>
        <w:jc w:val="both"/>
        <w:rPr>
          <w:rFonts w:cstheme="minorHAnsi"/>
        </w:rPr>
      </w:pPr>
      <w:r w:rsidRPr="003014A6">
        <w:rPr>
          <w:rFonts w:cstheme="minorHAnsi"/>
        </w:rPr>
        <w:t>Caso necessário</w:t>
      </w:r>
      <w:r w:rsidR="00C03F7C" w:rsidRPr="003014A6">
        <w:rPr>
          <w:rFonts w:cstheme="minorHAnsi"/>
        </w:rPr>
        <w:t xml:space="preserve">, </w:t>
      </w:r>
      <w:r w:rsidRPr="003014A6">
        <w:rPr>
          <w:rFonts w:cstheme="minorHAnsi"/>
        </w:rPr>
        <w:t>faremos contato com a fornecedora das informações, a fim de solicitar esclarecimentos</w:t>
      </w:r>
      <w:r w:rsidR="00C03F7C" w:rsidRPr="003014A6">
        <w:rPr>
          <w:rFonts w:cstheme="minorHAnsi"/>
        </w:rPr>
        <w:t xml:space="preserve">. </w:t>
      </w:r>
    </w:p>
    <w:p w:rsidR="00C03F7C" w:rsidRPr="003014A6" w:rsidRDefault="00E302DD" w:rsidP="00ED6DEE">
      <w:pPr>
        <w:spacing w:line="264" w:lineRule="auto"/>
        <w:jc w:val="both"/>
        <w:rPr>
          <w:rFonts w:cstheme="minorHAnsi"/>
        </w:rPr>
      </w:pPr>
      <w:r>
        <w:rPr>
          <w:rFonts w:cstheme="minorHAnsi"/>
        </w:rPr>
        <w:t>Conhecendo o caráter confidencial das informações contidas na CPF</w:t>
      </w:r>
      <w:r w:rsidR="00904CF4" w:rsidRPr="003014A6">
        <w:rPr>
          <w:rFonts w:cstheme="minorHAnsi"/>
        </w:rPr>
        <w:t xml:space="preserve">, assumimos o compromisso de </w:t>
      </w:r>
      <w:r w:rsidR="00C03F7C" w:rsidRPr="003014A6">
        <w:rPr>
          <w:rFonts w:cstheme="minorHAnsi"/>
        </w:rPr>
        <w:t>não reproduzir</w:t>
      </w:r>
      <w:r w:rsidR="00904CF4" w:rsidRPr="003014A6">
        <w:rPr>
          <w:rFonts w:cstheme="minorHAnsi"/>
        </w:rPr>
        <w:t xml:space="preserve"> o documento recebido, </w:t>
      </w:r>
      <w:r w:rsidR="00EA36DC" w:rsidRPr="003014A6">
        <w:rPr>
          <w:rFonts w:cstheme="minorHAnsi"/>
        </w:rPr>
        <w:t>tendo ciência de que responderemos civil e criminalmente, caso tenhamos participação na revelação dos segredos comerciais abordados no documento recebido</w:t>
      </w:r>
      <w:r w:rsidR="00C03F7C" w:rsidRPr="003014A6">
        <w:rPr>
          <w:rFonts w:cstheme="minorHAnsi"/>
        </w:rPr>
        <w:t xml:space="preserve">. </w:t>
      </w:r>
    </w:p>
    <w:p w:rsidR="00C03F7C" w:rsidRPr="003014A6" w:rsidRDefault="00EA36DC" w:rsidP="00ED6DEE">
      <w:pPr>
        <w:spacing w:line="264" w:lineRule="auto"/>
        <w:jc w:val="both"/>
        <w:rPr>
          <w:rFonts w:cstheme="minorHAnsi"/>
        </w:rPr>
      </w:pPr>
      <w:r w:rsidRPr="003014A6">
        <w:rPr>
          <w:rFonts w:cstheme="minorHAnsi"/>
        </w:rPr>
        <w:t>Por fim, declaro ter ciência de que é minha obrigação definir sobre a continuidade das tratativas para efetivação na franquia no prazo máximo de</w:t>
      </w:r>
      <w:r w:rsidR="00C03F7C" w:rsidRPr="003014A6">
        <w:rPr>
          <w:rFonts w:cstheme="minorHAnsi"/>
        </w:rPr>
        <w:t xml:space="preserve"> 1</w:t>
      </w:r>
      <w:r w:rsidR="00D45B5F">
        <w:rPr>
          <w:rFonts w:cstheme="minorHAnsi"/>
        </w:rPr>
        <w:t>5</w:t>
      </w:r>
      <w:r w:rsidRPr="003014A6">
        <w:rPr>
          <w:rFonts w:cstheme="minorHAnsi"/>
        </w:rPr>
        <w:t xml:space="preserve"> (</w:t>
      </w:r>
      <w:r w:rsidR="00D45B5F">
        <w:rPr>
          <w:rFonts w:cstheme="minorHAnsi"/>
        </w:rPr>
        <w:t>quinze</w:t>
      </w:r>
      <w:r w:rsidR="00C03F7C" w:rsidRPr="003014A6">
        <w:rPr>
          <w:rFonts w:cstheme="minorHAnsi"/>
        </w:rPr>
        <w:t>) dias</w:t>
      </w:r>
      <w:r w:rsidRPr="003014A6">
        <w:rPr>
          <w:rFonts w:cstheme="minorHAnsi"/>
        </w:rPr>
        <w:t xml:space="preserve">, </w:t>
      </w:r>
      <w:proofErr w:type="gramStart"/>
      <w:r w:rsidRPr="003014A6">
        <w:rPr>
          <w:rFonts w:cstheme="minorHAnsi"/>
        </w:rPr>
        <w:t>deletando</w:t>
      </w:r>
      <w:proofErr w:type="gramEnd"/>
      <w:r w:rsidRPr="003014A6">
        <w:rPr>
          <w:rFonts w:cstheme="minorHAnsi"/>
        </w:rPr>
        <w:t xml:space="preserve"> os arquivos recebidos caso opte por desistir da </w:t>
      </w:r>
      <w:r w:rsidR="0006531C">
        <w:rPr>
          <w:rFonts w:cstheme="minorHAnsi"/>
        </w:rPr>
        <w:t>mesma, estando eles em que mídias estejam</w:t>
      </w:r>
      <w:r w:rsidR="00C03F7C" w:rsidRPr="003014A6">
        <w:rPr>
          <w:rFonts w:cstheme="minorHAnsi"/>
        </w:rPr>
        <w:t xml:space="preserve">. </w:t>
      </w:r>
    </w:p>
    <w:p w:rsidR="00F71CA5" w:rsidRPr="003014A6" w:rsidRDefault="00EA36DC" w:rsidP="00ED6DEE">
      <w:pPr>
        <w:spacing w:line="264" w:lineRule="auto"/>
        <w:jc w:val="both"/>
        <w:rPr>
          <w:rFonts w:cstheme="minorHAnsi"/>
        </w:rPr>
      </w:pPr>
      <w:r w:rsidRPr="003014A6">
        <w:rPr>
          <w:rFonts w:cstheme="minorHAnsi"/>
        </w:rPr>
        <w:t>Belo Horizonte</w:t>
      </w:r>
      <w:r w:rsidR="00C03F7C" w:rsidRPr="003014A6">
        <w:rPr>
          <w:rFonts w:cstheme="minorHAnsi"/>
        </w:rPr>
        <w:t xml:space="preserve">, </w:t>
      </w:r>
      <w:r w:rsidRPr="003014A6">
        <w:rPr>
          <w:rFonts w:cstheme="minorHAnsi"/>
        </w:rPr>
        <w:t>(data corrente</w:t>
      </w:r>
      <w:proofErr w:type="gramStart"/>
      <w:r w:rsidRPr="003014A6">
        <w:rPr>
          <w:rFonts w:cstheme="minorHAnsi"/>
        </w:rPr>
        <w:t>)</w:t>
      </w:r>
      <w:proofErr w:type="gramEnd"/>
    </w:p>
    <w:p w:rsidR="00526E1C" w:rsidRPr="003014A6" w:rsidRDefault="00526E1C" w:rsidP="00ED6DEE">
      <w:pPr>
        <w:spacing w:line="264" w:lineRule="auto"/>
        <w:jc w:val="both"/>
        <w:rPr>
          <w:rFonts w:cstheme="minorHAnsi"/>
        </w:rPr>
        <w:sectPr w:rsidR="00526E1C" w:rsidRPr="003014A6" w:rsidSect="00B60764">
          <w:headerReference w:type="even" r:id="rId8"/>
          <w:headerReference w:type="default" r:id="rId9"/>
          <w:headerReference w:type="first" r:id="rId10"/>
          <w:pgSz w:w="11906" w:h="16838" w:code="9"/>
          <w:pgMar w:top="1701" w:right="1134" w:bottom="1134" w:left="1701" w:header="567" w:footer="567" w:gutter="0"/>
          <w:cols w:space="708"/>
          <w:docGrid w:linePitch="360"/>
        </w:sectPr>
      </w:pPr>
    </w:p>
    <w:p w:rsidR="0006531C" w:rsidRPr="0006531C" w:rsidRDefault="0006531C" w:rsidP="0006531C">
      <w:pPr>
        <w:spacing w:line="264" w:lineRule="auto"/>
        <w:jc w:val="center"/>
        <w:rPr>
          <w:rFonts w:cstheme="minorHAnsi"/>
          <w:sz w:val="52"/>
        </w:rPr>
      </w:pPr>
      <w:r w:rsidRPr="0006531C">
        <w:rPr>
          <w:rFonts w:cstheme="minorHAnsi"/>
          <w:sz w:val="52"/>
        </w:rPr>
        <w:lastRenderedPageBreak/>
        <w:t>CIRCULAR DE OFERTA DA FRANQUIA PAPAS CONE</w:t>
      </w:r>
    </w:p>
    <w:p w:rsidR="0006531C" w:rsidRPr="0006531C" w:rsidRDefault="0006531C" w:rsidP="0006531C">
      <w:pPr>
        <w:spacing w:line="264" w:lineRule="auto"/>
        <w:jc w:val="center"/>
        <w:rPr>
          <w:rFonts w:cstheme="minorHAnsi"/>
          <w:sz w:val="52"/>
        </w:rPr>
        <w:sectPr w:rsidR="0006531C" w:rsidRPr="0006531C" w:rsidSect="0006531C">
          <w:pgSz w:w="11906" w:h="16838" w:code="9"/>
          <w:pgMar w:top="1701" w:right="1134" w:bottom="1134" w:left="1701" w:header="567" w:footer="567" w:gutter="0"/>
          <w:cols w:space="708"/>
          <w:vAlign w:val="center"/>
          <w:docGrid w:linePitch="360"/>
        </w:sectPr>
      </w:pPr>
    </w:p>
    <w:p w:rsidR="009870CA" w:rsidRPr="003014A6" w:rsidRDefault="009870CA" w:rsidP="00ED6DEE">
      <w:pPr>
        <w:pStyle w:val="PargrafodaLista"/>
        <w:numPr>
          <w:ilvl w:val="0"/>
          <w:numId w:val="2"/>
        </w:numPr>
        <w:spacing w:before="600" w:after="240" w:line="264" w:lineRule="auto"/>
        <w:ind w:left="567" w:hanging="567"/>
        <w:contextualSpacing w:val="0"/>
        <w:jc w:val="both"/>
        <w:rPr>
          <w:rFonts w:cstheme="minorHAnsi"/>
          <w:b/>
        </w:rPr>
      </w:pPr>
      <w:r w:rsidRPr="003014A6">
        <w:rPr>
          <w:rFonts w:cstheme="minorHAnsi"/>
          <w:b/>
        </w:rPr>
        <w:lastRenderedPageBreak/>
        <w:t>DADOS GERAIS:</w:t>
      </w:r>
    </w:p>
    <w:p w:rsidR="009870CA" w:rsidRPr="003014A6" w:rsidRDefault="009870CA" w:rsidP="00ED6DEE">
      <w:pPr>
        <w:pStyle w:val="PargrafodaLista"/>
        <w:numPr>
          <w:ilvl w:val="1"/>
          <w:numId w:val="2"/>
        </w:numPr>
        <w:tabs>
          <w:tab w:val="left" w:pos="2268"/>
        </w:tabs>
        <w:spacing w:after="0" w:line="264" w:lineRule="auto"/>
        <w:ind w:left="992" w:hanging="425"/>
        <w:contextualSpacing w:val="0"/>
        <w:jc w:val="both"/>
        <w:rPr>
          <w:rFonts w:cstheme="minorHAnsi"/>
          <w:b/>
        </w:rPr>
      </w:pPr>
      <w:r w:rsidRPr="003014A6">
        <w:rPr>
          <w:rFonts w:cstheme="minorHAnsi"/>
          <w:b/>
        </w:rPr>
        <w:t>Razão Social:</w:t>
      </w:r>
      <w:r w:rsidRPr="003014A6">
        <w:rPr>
          <w:rFonts w:cstheme="minorHAnsi"/>
        </w:rPr>
        <w:t xml:space="preserve"> </w:t>
      </w:r>
      <w:r w:rsidRPr="003014A6">
        <w:rPr>
          <w:rFonts w:cstheme="minorHAnsi"/>
        </w:rPr>
        <w:tab/>
        <w:t>Papas Cone Franqueadora Ltda.</w:t>
      </w:r>
    </w:p>
    <w:p w:rsidR="009870CA" w:rsidRPr="003014A6" w:rsidRDefault="009870CA" w:rsidP="00ED6DEE">
      <w:pPr>
        <w:pStyle w:val="PargrafodaLista"/>
        <w:tabs>
          <w:tab w:val="left" w:pos="2268"/>
        </w:tabs>
        <w:spacing w:after="240" w:line="264" w:lineRule="auto"/>
        <w:ind w:left="2268"/>
        <w:contextualSpacing w:val="0"/>
        <w:jc w:val="both"/>
        <w:rPr>
          <w:rFonts w:cstheme="minorHAnsi"/>
        </w:rPr>
      </w:pPr>
      <w:r w:rsidRPr="003014A6">
        <w:rPr>
          <w:rFonts w:cstheme="minorHAnsi"/>
        </w:rPr>
        <w:t xml:space="preserve">Avenida </w:t>
      </w:r>
      <w:r w:rsidR="006B6E75">
        <w:rPr>
          <w:rFonts w:cstheme="minorHAnsi"/>
        </w:rPr>
        <w:t>Barão Homem de Melo</w:t>
      </w:r>
      <w:r w:rsidR="00D81B5C" w:rsidRPr="003014A6">
        <w:rPr>
          <w:rFonts w:cstheme="minorHAnsi"/>
        </w:rPr>
        <w:t xml:space="preserve">, </w:t>
      </w:r>
      <w:r w:rsidR="006B6E75">
        <w:rPr>
          <w:rFonts w:cstheme="minorHAnsi"/>
        </w:rPr>
        <w:t>3382</w:t>
      </w:r>
      <w:r w:rsidR="00CC60E0">
        <w:rPr>
          <w:rFonts w:cstheme="minorHAnsi"/>
        </w:rPr>
        <w:t xml:space="preserve">, </w:t>
      </w:r>
      <w:r w:rsidR="006B6E75">
        <w:rPr>
          <w:rFonts w:cstheme="minorHAnsi"/>
        </w:rPr>
        <w:t xml:space="preserve">Conjunto 301-C, </w:t>
      </w:r>
      <w:r w:rsidR="00D81B5C" w:rsidRPr="003014A6">
        <w:rPr>
          <w:rFonts w:cstheme="minorHAnsi"/>
        </w:rPr>
        <w:t>Belo Horizonte, Minas Gerais</w:t>
      </w:r>
      <w:r w:rsidR="006B6E75">
        <w:rPr>
          <w:rFonts w:cstheme="minorHAnsi"/>
        </w:rPr>
        <w:t>, CEP 30.494-270</w:t>
      </w:r>
      <w:r w:rsidR="00D81B5C" w:rsidRPr="003014A6">
        <w:rPr>
          <w:rFonts w:cstheme="minorHAnsi"/>
        </w:rPr>
        <w:t>.</w:t>
      </w:r>
    </w:p>
    <w:p w:rsidR="009870CA" w:rsidRPr="003014A6" w:rsidRDefault="009870CA" w:rsidP="00ED6DEE">
      <w:pPr>
        <w:pStyle w:val="PargrafodaLista"/>
        <w:numPr>
          <w:ilvl w:val="1"/>
          <w:numId w:val="2"/>
        </w:numPr>
        <w:spacing w:after="240" w:line="264" w:lineRule="auto"/>
        <w:ind w:left="993" w:hanging="426"/>
        <w:contextualSpacing w:val="0"/>
        <w:jc w:val="both"/>
        <w:rPr>
          <w:rFonts w:cstheme="minorHAnsi"/>
          <w:b/>
        </w:rPr>
      </w:pPr>
      <w:r w:rsidRPr="003014A6">
        <w:rPr>
          <w:rFonts w:cstheme="minorHAnsi"/>
          <w:b/>
        </w:rPr>
        <w:t>Nome d</w:t>
      </w:r>
      <w:r w:rsidR="00681F5C">
        <w:rPr>
          <w:rFonts w:cstheme="minorHAnsi"/>
          <w:b/>
        </w:rPr>
        <w:t>a</w:t>
      </w:r>
      <w:r w:rsidRPr="003014A6">
        <w:rPr>
          <w:rFonts w:cstheme="minorHAnsi"/>
          <w:b/>
        </w:rPr>
        <w:t xml:space="preserve"> Fantasia:</w:t>
      </w:r>
      <w:r w:rsidRPr="003014A6">
        <w:rPr>
          <w:rFonts w:cstheme="minorHAnsi"/>
        </w:rPr>
        <w:t xml:space="preserve"> Papas Cone.</w:t>
      </w:r>
    </w:p>
    <w:p w:rsidR="009870CA" w:rsidRPr="003014A6" w:rsidRDefault="009870CA" w:rsidP="00ED6DEE">
      <w:pPr>
        <w:pStyle w:val="PargrafodaLista"/>
        <w:numPr>
          <w:ilvl w:val="1"/>
          <w:numId w:val="2"/>
        </w:numPr>
        <w:spacing w:after="240" w:line="264" w:lineRule="auto"/>
        <w:ind w:left="993" w:hanging="426"/>
        <w:contextualSpacing w:val="0"/>
        <w:jc w:val="both"/>
        <w:rPr>
          <w:rFonts w:cstheme="minorHAnsi"/>
          <w:b/>
        </w:rPr>
      </w:pPr>
      <w:r w:rsidRPr="003014A6">
        <w:rPr>
          <w:rFonts w:cstheme="minorHAnsi"/>
          <w:b/>
        </w:rPr>
        <w:t>Forma societária:</w:t>
      </w:r>
      <w:r w:rsidRPr="003014A6">
        <w:rPr>
          <w:rFonts w:cstheme="minorHAnsi"/>
        </w:rPr>
        <w:t xml:space="preserve"> Sociedade empresária limitada.</w:t>
      </w:r>
    </w:p>
    <w:p w:rsidR="00CC60E0" w:rsidRPr="00CC60E0" w:rsidRDefault="00CC60E0" w:rsidP="00ED6DEE">
      <w:pPr>
        <w:pStyle w:val="PargrafodaLista"/>
        <w:numPr>
          <w:ilvl w:val="1"/>
          <w:numId w:val="2"/>
        </w:numPr>
        <w:spacing w:after="240" w:line="264" w:lineRule="auto"/>
        <w:ind w:left="993" w:hanging="426"/>
        <w:contextualSpacing w:val="0"/>
        <w:jc w:val="both"/>
        <w:rPr>
          <w:rFonts w:cstheme="minorHAnsi"/>
        </w:rPr>
      </w:pPr>
      <w:r w:rsidRPr="00CC60E0">
        <w:rPr>
          <w:rFonts w:cstheme="minorHAnsi"/>
          <w:b/>
        </w:rPr>
        <w:t>Início da operação da loja</w:t>
      </w:r>
      <w:r w:rsidR="006B6E75">
        <w:rPr>
          <w:rFonts w:cstheme="minorHAnsi"/>
          <w:b/>
        </w:rPr>
        <w:t xml:space="preserve"> matriz</w:t>
      </w:r>
      <w:r w:rsidRPr="00CC60E0">
        <w:rPr>
          <w:rFonts w:cstheme="minorHAnsi"/>
          <w:b/>
        </w:rPr>
        <w:t>:</w:t>
      </w:r>
      <w:r>
        <w:rPr>
          <w:rFonts w:cstheme="minorHAnsi"/>
        </w:rPr>
        <w:t xml:space="preserve"> </w:t>
      </w:r>
      <w:r w:rsidR="0007070C">
        <w:rPr>
          <w:rFonts w:cstheme="minorHAnsi"/>
        </w:rPr>
        <w:t>08</w:t>
      </w:r>
      <w:r>
        <w:rPr>
          <w:rFonts w:cstheme="minorHAnsi"/>
        </w:rPr>
        <w:t>/2017</w:t>
      </w:r>
      <w:r w:rsidR="0007070C">
        <w:rPr>
          <w:rFonts w:cstheme="minorHAnsi"/>
        </w:rPr>
        <w:t>.</w:t>
      </w:r>
    </w:p>
    <w:p w:rsidR="009870CA" w:rsidRPr="003014A6" w:rsidRDefault="009870CA" w:rsidP="00ED6DEE">
      <w:pPr>
        <w:pStyle w:val="PargrafodaLista"/>
        <w:numPr>
          <w:ilvl w:val="1"/>
          <w:numId w:val="2"/>
        </w:numPr>
        <w:spacing w:after="240" w:line="264" w:lineRule="auto"/>
        <w:ind w:left="993" w:hanging="426"/>
        <w:contextualSpacing w:val="0"/>
        <w:jc w:val="both"/>
        <w:rPr>
          <w:rFonts w:cstheme="minorHAnsi"/>
        </w:rPr>
      </w:pPr>
      <w:r w:rsidRPr="003014A6">
        <w:rPr>
          <w:rFonts w:cstheme="minorHAnsi"/>
          <w:b/>
        </w:rPr>
        <w:t>Início das atividades</w:t>
      </w:r>
      <w:r w:rsidR="00CC60E0">
        <w:rPr>
          <w:rFonts w:cstheme="minorHAnsi"/>
          <w:b/>
        </w:rPr>
        <w:t xml:space="preserve"> de franchising</w:t>
      </w:r>
      <w:r w:rsidRPr="003014A6">
        <w:rPr>
          <w:rFonts w:cstheme="minorHAnsi"/>
          <w:b/>
        </w:rPr>
        <w:t>:</w:t>
      </w:r>
      <w:r w:rsidRPr="003014A6">
        <w:rPr>
          <w:rFonts w:cstheme="minorHAnsi"/>
        </w:rPr>
        <w:t xml:space="preserve"> </w:t>
      </w:r>
      <w:r w:rsidR="0007070C">
        <w:rPr>
          <w:rFonts w:cstheme="minorHAnsi"/>
        </w:rPr>
        <w:t>05/</w:t>
      </w:r>
      <w:r w:rsidRPr="003014A6">
        <w:rPr>
          <w:rFonts w:cstheme="minorHAnsi"/>
        </w:rPr>
        <w:t>2018</w:t>
      </w:r>
      <w:r w:rsidR="0007070C">
        <w:rPr>
          <w:rFonts w:cstheme="minorHAnsi"/>
        </w:rPr>
        <w:t>.</w:t>
      </w:r>
    </w:p>
    <w:p w:rsidR="00D14716" w:rsidRPr="003014A6" w:rsidRDefault="00D14716" w:rsidP="00ED6DEE">
      <w:pPr>
        <w:pStyle w:val="PargrafodaLista"/>
        <w:numPr>
          <w:ilvl w:val="0"/>
          <w:numId w:val="2"/>
        </w:numPr>
        <w:spacing w:before="600" w:after="240" w:line="264" w:lineRule="auto"/>
        <w:ind w:left="567" w:hanging="567"/>
        <w:contextualSpacing w:val="0"/>
        <w:jc w:val="both"/>
        <w:rPr>
          <w:rFonts w:cstheme="minorHAnsi"/>
          <w:b/>
        </w:rPr>
      </w:pPr>
      <w:r w:rsidRPr="003014A6">
        <w:rPr>
          <w:rFonts w:cstheme="minorHAnsi"/>
          <w:b/>
        </w:rPr>
        <w:t>BREVE HISTÓRICO DA FRANQUIA PAPAS CONE</w:t>
      </w:r>
      <w:r w:rsidR="009870CA" w:rsidRPr="003014A6">
        <w:rPr>
          <w:rFonts w:cstheme="minorHAnsi"/>
          <w:b/>
        </w:rPr>
        <w:t>:</w:t>
      </w:r>
    </w:p>
    <w:p w:rsidR="00E87513" w:rsidRPr="003014A6" w:rsidRDefault="00E87513" w:rsidP="00ED6DEE">
      <w:pPr>
        <w:spacing w:after="240" w:line="264" w:lineRule="auto"/>
        <w:ind w:left="567"/>
        <w:jc w:val="both"/>
        <w:rPr>
          <w:rFonts w:cstheme="minorHAnsi"/>
        </w:rPr>
      </w:pPr>
      <w:r w:rsidRPr="003014A6">
        <w:rPr>
          <w:rFonts w:cstheme="minorHAnsi"/>
        </w:rPr>
        <w:t xml:space="preserve">A </w:t>
      </w:r>
      <w:r w:rsidR="003B74B5" w:rsidRPr="003014A6">
        <w:rPr>
          <w:rFonts w:cstheme="minorHAnsi"/>
        </w:rPr>
        <w:t>in</w:t>
      </w:r>
      <w:r w:rsidR="006B6E75">
        <w:rPr>
          <w:rFonts w:cstheme="minorHAnsi"/>
        </w:rPr>
        <w:t>i</w:t>
      </w:r>
      <w:r w:rsidR="003B74B5" w:rsidRPr="003014A6">
        <w:rPr>
          <w:rFonts w:cstheme="minorHAnsi"/>
        </w:rPr>
        <w:t>ciativa</w:t>
      </w:r>
      <w:r w:rsidRPr="003014A6">
        <w:rPr>
          <w:rFonts w:cstheme="minorHAnsi"/>
        </w:rPr>
        <w:t xml:space="preserve"> de constituir uma franquia surgiu a partir do sucesso comercial da primeira loja </w:t>
      </w:r>
      <w:r w:rsidRPr="003014A6">
        <w:rPr>
          <w:rFonts w:cstheme="minorHAnsi"/>
          <w:b/>
        </w:rPr>
        <w:t>Papas Cone</w:t>
      </w:r>
      <w:r w:rsidR="006B6E75">
        <w:rPr>
          <w:rFonts w:cstheme="minorHAnsi"/>
        </w:rPr>
        <w:t>,</w:t>
      </w:r>
      <w:r w:rsidR="009870CA" w:rsidRPr="003014A6">
        <w:rPr>
          <w:rFonts w:cstheme="minorHAnsi"/>
        </w:rPr>
        <w:t xml:space="preserve"> </w:t>
      </w:r>
      <w:r w:rsidR="00151238">
        <w:rPr>
          <w:rFonts w:cstheme="minorHAnsi"/>
        </w:rPr>
        <w:t>i</w:t>
      </w:r>
      <w:r w:rsidR="00DE3E80">
        <w:rPr>
          <w:rFonts w:cstheme="minorHAnsi"/>
        </w:rPr>
        <w:t>nstalada em Belo Horizonte, e o interesse despertado pelo mercado.</w:t>
      </w:r>
    </w:p>
    <w:p w:rsidR="009870CA" w:rsidRPr="003014A6" w:rsidRDefault="00D81B5C" w:rsidP="00ED6DEE">
      <w:pPr>
        <w:spacing w:after="240" w:line="264" w:lineRule="auto"/>
        <w:ind w:left="567"/>
        <w:jc w:val="both"/>
        <w:rPr>
          <w:rFonts w:cstheme="minorHAnsi"/>
        </w:rPr>
      </w:pPr>
      <w:r w:rsidRPr="003014A6">
        <w:rPr>
          <w:rFonts w:cstheme="minorHAnsi"/>
        </w:rPr>
        <w:t xml:space="preserve">Procurando diversificar sua área de atuação, os </w:t>
      </w:r>
      <w:r w:rsidR="003B74B5" w:rsidRPr="003014A6">
        <w:rPr>
          <w:rFonts w:cstheme="minorHAnsi"/>
        </w:rPr>
        <w:t>empreendedores</w:t>
      </w:r>
      <w:r w:rsidRPr="003014A6">
        <w:rPr>
          <w:rFonts w:cstheme="minorHAnsi"/>
        </w:rPr>
        <w:t xml:space="preserve"> </w:t>
      </w:r>
      <w:proofErr w:type="gramStart"/>
      <w:r w:rsidRPr="003014A6">
        <w:rPr>
          <w:rFonts w:cstheme="minorHAnsi"/>
        </w:rPr>
        <w:t xml:space="preserve">da </w:t>
      </w:r>
      <w:r w:rsidRPr="003014A6">
        <w:rPr>
          <w:rFonts w:cstheme="minorHAnsi"/>
          <w:b/>
        </w:rPr>
        <w:t>Papas</w:t>
      </w:r>
      <w:proofErr w:type="gramEnd"/>
      <w:r w:rsidRPr="003014A6">
        <w:rPr>
          <w:rFonts w:cstheme="minorHAnsi"/>
          <w:b/>
        </w:rPr>
        <w:t xml:space="preserve"> Cone</w:t>
      </w:r>
      <w:r w:rsidRPr="003014A6">
        <w:rPr>
          <w:rFonts w:cstheme="minorHAnsi"/>
        </w:rPr>
        <w:t xml:space="preserve"> formularam um modelo de negócio no ramo de </w:t>
      </w:r>
      <w:proofErr w:type="spellStart"/>
      <w:r w:rsidRPr="00174D40">
        <w:rPr>
          <w:rFonts w:cstheme="minorHAnsi"/>
          <w:i/>
        </w:rPr>
        <w:t>fast-food</w:t>
      </w:r>
      <w:proofErr w:type="spellEnd"/>
      <w:r w:rsidRPr="003014A6">
        <w:rPr>
          <w:rFonts w:cstheme="minorHAnsi"/>
        </w:rPr>
        <w:t xml:space="preserve"> que </w:t>
      </w:r>
      <w:r w:rsidR="006B6E75">
        <w:rPr>
          <w:rFonts w:cstheme="minorHAnsi"/>
        </w:rPr>
        <w:t>combina</w:t>
      </w:r>
      <w:r w:rsidRPr="003014A6">
        <w:rPr>
          <w:rFonts w:cstheme="minorHAnsi"/>
        </w:rPr>
        <w:t>:</w:t>
      </w:r>
    </w:p>
    <w:p w:rsidR="00D81B5C" w:rsidRPr="003014A6" w:rsidRDefault="00D81B5C" w:rsidP="00B002C8">
      <w:pPr>
        <w:pStyle w:val="PargrafodaLista"/>
        <w:numPr>
          <w:ilvl w:val="0"/>
          <w:numId w:val="3"/>
        </w:numPr>
        <w:spacing w:after="60" w:line="264" w:lineRule="auto"/>
        <w:ind w:left="1276" w:hanging="284"/>
        <w:contextualSpacing w:val="0"/>
        <w:jc w:val="both"/>
        <w:rPr>
          <w:rFonts w:cstheme="minorHAnsi"/>
        </w:rPr>
      </w:pPr>
      <w:r w:rsidRPr="003014A6">
        <w:rPr>
          <w:rFonts w:cstheme="minorHAnsi"/>
        </w:rPr>
        <w:t xml:space="preserve">Um alto padrão de qualidade </w:t>
      </w:r>
      <w:r w:rsidR="0004656B" w:rsidRPr="003014A6">
        <w:rPr>
          <w:rFonts w:cstheme="minorHAnsi"/>
        </w:rPr>
        <w:t xml:space="preserve">e sabor </w:t>
      </w:r>
      <w:r w:rsidRPr="003014A6">
        <w:rPr>
          <w:rFonts w:cstheme="minorHAnsi"/>
        </w:rPr>
        <w:t>dos produtos oferecidos;</w:t>
      </w:r>
    </w:p>
    <w:p w:rsidR="0004656B" w:rsidRPr="003014A6" w:rsidRDefault="0004656B" w:rsidP="00B002C8">
      <w:pPr>
        <w:pStyle w:val="PargrafodaLista"/>
        <w:numPr>
          <w:ilvl w:val="0"/>
          <w:numId w:val="3"/>
        </w:numPr>
        <w:spacing w:after="60" w:line="264" w:lineRule="auto"/>
        <w:ind w:left="1276" w:hanging="284"/>
        <w:contextualSpacing w:val="0"/>
        <w:jc w:val="both"/>
        <w:rPr>
          <w:rFonts w:cstheme="minorHAnsi"/>
        </w:rPr>
      </w:pPr>
      <w:r w:rsidRPr="003014A6">
        <w:rPr>
          <w:rFonts w:cstheme="minorHAnsi"/>
        </w:rPr>
        <w:t xml:space="preserve">Atendimento </w:t>
      </w:r>
      <w:r w:rsidR="006B6E75">
        <w:rPr>
          <w:rFonts w:cstheme="minorHAnsi"/>
        </w:rPr>
        <w:t xml:space="preserve">respeitoso e </w:t>
      </w:r>
      <w:r w:rsidRPr="003014A6">
        <w:rPr>
          <w:rFonts w:cstheme="minorHAnsi"/>
        </w:rPr>
        <w:t xml:space="preserve">cortês </w:t>
      </w:r>
      <w:r w:rsidR="006B6E75">
        <w:rPr>
          <w:rFonts w:cstheme="minorHAnsi"/>
        </w:rPr>
        <w:t xml:space="preserve">com </w:t>
      </w:r>
      <w:r w:rsidRPr="003014A6">
        <w:rPr>
          <w:rFonts w:cstheme="minorHAnsi"/>
        </w:rPr>
        <w:t>os consumidores;</w:t>
      </w:r>
    </w:p>
    <w:p w:rsidR="00D81B5C" w:rsidRPr="003014A6" w:rsidRDefault="00D81B5C" w:rsidP="00B002C8">
      <w:pPr>
        <w:pStyle w:val="PargrafodaLista"/>
        <w:numPr>
          <w:ilvl w:val="0"/>
          <w:numId w:val="3"/>
        </w:numPr>
        <w:spacing w:after="60" w:line="264" w:lineRule="auto"/>
        <w:ind w:left="1276" w:hanging="284"/>
        <w:contextualSpacing w:val="0"/>
        <w:jc w:val="both"/>
        <w:rPr>
          <w:rFonts w:cstheme="minorHAnsi"/>
        </w:rPr>
      </w:pPr>
      <w:r w:rsidRPr="003014A6">
        <w:rPr>
          <w:rFonts w:cstheme="minorHAnsi"/>
        </w:rPr>
        <w:t>Rapidez no preparo dos produtos;</w:t>
      </w:r>
    </w:p>
    <w:p w:rsidR="00D81B5C" w:rsidRPr="003014A6" w:rsidRDefault="009B429A" w:rsidP="00B002C8">
      <w:pPr>
        <w:pStyle w:val="PargrafodaLista"/>
        <w:numPr>
          <w:ilvl w:val="0"/>
          <w:numId w:val="3"/>
        </w:numPr>
        <w:spacing w:after="60" w:line="264" w:lineRule="auto"/>
        <w:ind w:left="1276" w:hanging="284"/>
        <w:contextualSpacing w:val="0"/>
        <w:jc w:val="both"/>
        <w:rPr>
          <w:rFonts w:cstheme="minorHAnsi"/>
        </w:rPr>
      </w:pPr>
      <w:r w:rsidRPr="003014A6">
        <w:rPr>
          <w:rFonts w:cstheme="minorHAnsi"/>
        </w:rPr>
        <w:t>Alta rentabilidade;</w:t>
      </w:r>
    </w:p>
    <w:p w:rsidR="009B429A" w:rsidRPr="003014A6" w:rsidRDefault="009B429A" w:rsidP="00B002C8">
      <w:pPr>
        <w:pStyle w:val="PargrafodaLista"/>
        <w:numPr>
          <w:ilvl w:val="0"/>
          <w:numId w:val="3"/>
        </w:numPr>
        <w:spacing w:after="60" w:line="264" w:lineRule="auto"/>
        <w:ind w:left="1276" w:hanging="284"/>
        <w:contextualSpacing w:val="0"/>
        <w:jc w:val="both"/>
        <w:rPr>
          <w:rFonts w:cstheme="minorHAnsi"/>
        </w:rPr>
      </w:pPr>
      <w:r w:rsidRPr="003014A6">
        <w:rPr>
          <w:rFonts w:cstheme="minorHAnsi"/>
        </w:rPr>
        <w:t>Padr</w:t>
      </w:r>
      <w:r w:rsidR="006B6E75">
        <w:rPr>
          <w:rFonts w:cstheme="minorHAnsi"/>
        </w:rPr>
        <w:t xml:space="preserve">onização no </w:t>
      </w:r>
      <w:r w:rsidR="009269EE" w:rsidRPr="003014A6">
        <w:rPr>
          <w:rFonts w:cstheme="minorHAnsi"/>
        </w:rPr>
        <w:t>preparo dos produtos;</w:t>
      </w:r>
    </w:p>
    <w:p w:rsidR="009269EE" w:rsidRPr="003014A6" w:rsidRDefault="009269EE" w:rsidP="00ED6DEE">
      <w:pPr>
        <w:pStyle w:val="PargrafodaLista"/>
        <w:numPr>
          <w:ilvl w:val="0"/>
          <w:numId w:val="3"/>
        </w:numPr>
        <w:spacing w:after="240" w:line="264" w:lineRule="auto"/>
        <w:ind w:left="1276" w:hanging="283"/>
        <w:jc w:val="both"/>
        <w:rPr>
          <w:rFonts w:cstheme="minorHAnsi"/>
        </w:rPr>
      </w:pPr>
      <w:r w:rsidRPr="003014A6">
        <w:rPr>
          <w:rFonts w:cstheme="minorHAnsi"/>
        </w:rPr>
        <w:t>Rotinas administrativas adequadas.</w:t>
      </w:r>
    </w:p>
    <w:p w:rsidR="0004656B" w:rsidRPr="003014A6" w:rsidRDefault="0004656B" w:rsidP="00ED6DEE">
      <w:pPr>
        <w:spacing w:after="240" w:line="264" w:lineRule="auto"/>
        <w:ind w:left="567"/>
        <w:jc w:val="both"/>
        <w:rPr>
          <w:rFonts w:cstheme="minorHAnsi"/>
        </w:rPr>
      </w:pPr>
      <w:r w:rsidRPr="003014A6">
        <w:rPr>
          <w:rFonts w:cstheme="minorHAnsi"/>
        </w:rPr>
        <w:t xml:space="preserve">A aplicação prática desses princípios permitiu que se passasse a considerar a constituição de uma rede de lojas </w:t>
      </w:r>
      <w:r w:rsidR="00C64878">
        <w:rPr>
          <w:rFonts w:cstheme="minorHAnsi"/>
        </w:rPr>
        <w:t>franqueada</w:t>
      </w:r>
      <w:r w:rsidRPr="003014A6">
        <w:rPr>
          <w:rFonts w:cstheme="minorHAnsi"/>
        </w:rPr>
        <w:t>s, de forma a fortalecer e popularizar a marca.</w:t>
      </w:r>
    </w:p>
    <w:p w:rsidR="00FE7881" w:rsidRPr="003014A6" w:rsidRDefault="00FE7881" w:rsidP="00ED6DEE">
      <w:pPr>
        <w:spacing w:after="240" w:line="264" w:lineRule="auto"/>
        <w:ind w:left="567"/>
        <w:jc w:val="both"/>
        <w:rPr>
          <w:rFonts w:cstheme="minorHAnsi"/>
        </w:rPr>
      </w:pPr>
      <w:r w:rsidRPr="003014A6">
        <w:rPr>
          <w:rFonts w:cstheme="minorHAnsi"/>
        </w:rPr>
        <w:t>Ao longo de sua curta existência, o modelo de negócio passou por vários aprimoramentos, estando hoje consolidado em manuais de orientação, que detalham os métodos e fluxos dos processos administrativos e operacionais, que facilitam em muito a implantação de empreendimentos exitosos.</w:t>
      </w:r>
    </w:p>
    <w:p w:rsidR="003B74B5" w:rsidRPr="003014A6" w:rsidRDefault="0004656B" w:rsidP="00ED6DEE">
      <w:pPr>
        <w:spacing w:after="240" w:line="264" w:lineRule="auto"/>
        <w:ind w:left="567"/>
        <w:jc w:val="both"/>
        <w:rPr>
          <w:rFonts w:cstheme="minorHAnsi"/>
        </w:rPr>
      </w:pPr>
      <w:r w:rsidRPr="003014A6">
        <w:rPr>
          <w:rFonts w:cstheme="minorHAnsi"/>
        </w:rPr>
        <w:t xml:space="preserve">O processo de estabelecimento de uma parceria na rede Papas Cone é constituído por </w:t>
      </w:r>
      <w:r w:rsidR="00A340A9">
        <w:rPr>
          <w:rFonts w:cstheme="minorHAnsi"/>
        </w:rPr>
        <w:t>6</w:t>
      </w:r>
      <w:r w:rsidRPr="003014A6">
        <w:rPr>
          <w:rFonts w:cstheme="minorHAnsi"/>
        </w:rPr>
        <w:t xml:space="preserve"> etapas:</w:t>
      </w:r>
    </w:p>
    <w:p w:rsidR="0004656B" w:rsidRPr="003014A6" w:rsidRDefault="0004656B" w:rsidP="00760803">
      <w:pPr>
        <w:pStyle w:val="PargrafodaLista"/>
        <w:widowControl w:val="0"/>
        <w:numPr>
          <w:ilvl w:val="0"/>
          <w:numId w:val="37"/>
        </w:numPr>
        <w:spacing w:after="240" w:line="264" w:lineRule="auto"/>
        <w:ind w:left="1559" w:hanging="567"/>
        <w:contextualSpacing w:val="0"/>
        <w:jc w:val="both"/>
        <w:rPr>
          <w:rFonts w:cstheme="minorHAnsi"/>
        </w:rPr>
      </w:pPr>
      <w:r w:rsidRPr="003014A6">
        <w:rPr>
          <w:rFonts w:cstheme="minorHAnsi"/>
          <w:b/>
        </w:rPr>
        <w:t>Contato inicial:</w:t>
      </w:r>
      <w:r w:rsidRPr="003014A6">
        <w:rPr>
          <w:rFonts w:cstheme="minorHAnsi"/>
        </w:rPr>
        <w:t xml:space="preserve"> onde o interessado estabelece contato com a </w:t>
      </w:r>
      <w:r w:rsidR="00C64878" w:rsidRPr="00A340A9">
        <w:rPr>
          <w:rFonts w:cstheme="minorHAnsi"/>
          <w:b/>
        </w:rPr>
        <w:t>F</w:t>
      </w:r>
      <w:r w:rsidR="00A340A9" w:rsidRPr="00A340A9">
        <w:rPr>
          <w:rFonts w:cstheme="minorHAnsi"/>
          <w:b/>
        </w:rPr>
        <w:t>RANQUEADORA</w:t>
      </w:r>
      <w:r w:rsidRPr="003014A6">
        <w:rPr>
          <w:rFonts w:cstheme="minorHAnsi"/>
        </w:rPr>
        <w:t>;</w:t>
      </w:r>
    </w:p>
    <w:p w:rsidR="0004656B" w:rsidRPr="003014A6" w:rsidRDefault="0004656B" w:rsidP="00760803">
      <w:pPr>
        <w:pStyle w:val="PargrafodaLista"/>
        <w:widowControl w:val="0"/>
        <w:numPr>
          <w:ilvl w:val="0"/>
          <w:numId w:val="37"/>
        </w:numPr>
        <w:spacing w:after="240" w:line="264" w:lineRule="auto"/>
        <w:ind w:left="1559" w:hanging="567"/>
        <w:contextualSpacing w:val="0"/>
        <w:jc w:val="both"/>
        <w:rPr>
          <w:rFonts w:cstheme="minorHAnsi"/>
        </w:rPr>
      </w:pPr>
      <w:r w:rsidRPr="003014A6">
        <w:rPr>
          <w:rFonts w:cstheme="minorHAnsi"/>
          <w:b/>
        </w:rPr>
        <w:t>Conhecimento básico:</w:t>
      </w:r>
      <w:r w:rsidRPr="003014A6">
        <w:rPr>
          <w:rFonts w:cstheme="minorHAnsi"/>
        </w:rPr>
        <w:t xml:space="preserve"> onde o interessado tem acesso a documentos de apresentação do modelo de negócio e faz uma entrevista com os proprietários da </w:t>
      </w:r>
      <w:r w:rsidRPr="003014A6">
        <w:rPr>
          <w:rFonts w:cstheme="minorHAnsi"/>
        </w:rPr>
        <w:lastRenderedPageBreak/>
        <w:t>marca;</w:t>
      </w:r>
    </w:p>
    <w:p w:rsidR="0004656B" w:rsidRPr="003014A6" w:rsidRDefault="0004656B" w:rsidP="00760803">
      <w:pPr>
        <w:pStyle w:val="PargrafodaLista"/>
        <w:widowControl w:val="0"/>
        <w:numPr>
          <w:ilvl w:val="0"/>
          <w:numId w:val="37"/>
        </w:numPr>
        <w:spacing w:after="240" w:line="264" w:lineRule="auto"/>
        <w:ind w:left="1559" w:hanging="567"/>
        <w:contextualSpacing w:val="0"/>
        <w:jc w:val="both"/>
        <w:rPr>
          <w:rFonts w:cstheme="minorHAnsi"/>
        </w:rPr>
      </w:pPr>
      <w:r w:rsidRPr="003014A6">
        <w:rPr>
          <w:rFonts w:cstheme="minorHAnsi"/>
          <w:b/>
        </w:rPr>
        <w:t>Conhecimento detalhado:</w:t>
      </w:r>
      <w:r w:rsidR="00B002C8">
        <w:rPr>
          <w:rFonts w:cstheme="minorHAnsi"/>
        </w:rPr>
        <w:t xml:space="preserve"> onde o interessado aprofunda </w:t>
      </w:r>
      <w:r w:rsidRPr="003014A6">
        <w:rPr>
          <w:rFonts w:cstheme="minorHAnsi"/>
        </w:rPr>
        <w:t>o conhecimento dos métodos utilizados pela franquia</w:t>
      </w:r>
      <w:r w:rsidR="00FE7881" w:rsidRPr="003014A6">
        <w:rPr>
          <w:rFonts w:cstheme="minorHAnsi"/>
        </w:rPr>
        <w:t>, das condições contratuais,</w:t>
      </w:r>
      <w:r w:rsidRPr="003014A6">
        <w:rPr>
          <w:rFonts w:cstheme="minorHAnsi"/>
        </w:rPr>
        <w:t xml:space="preserve"> e define sobre sua adesão à mesma;</w:t>
      </w:r>
    </w:p>
    <w:p w:rsidR="0004656B" w:rsidRPr="003014A6" w:rsidRDefault="0004656B" w:rsidP="00760803">
      <w:pPr>
        <w:pStyle w:val="PargrafodaLista"/>
        <w:widowControl w:val="0"/>
        <w:numPr>
          <w:ilvl w:val="0"/>
          <w:numId w:val="37"/>
        </w:numPr>
        <w:spacing w:after="240" w:line="264" w:lineRule="auto"/>
        <w:ind w:left="1559" w:hanging="567"/>
        <w:contextualSpacing w:val="0"/>
        <w:jc w:val="both"/>
        <w:rPr>
          <w:rFonts w:cstheme="minorHAnsi"/>
        </w:rPr>
      </w:pPr>
      <w:r w:rsidRPr="003014A6">
        <w:rPr>
          <w:rFonts w:cstheme="minorHAnsi"/>
          <w:b/>
        </w:rPr>
        <w:t>Contratação:</w:t>
      </w:r>
      <w:r w:rsidRPr="003014A6">
        <w:rPr>
          <w:rFonts w:cstheme="minorHAnsi"/>
        </w:rPr>
        <w:t xml:space="preserve"> </w:t>
      </w:r>
      <w:r w:rsidR="00FE7881" w:rsidRPr="003014A6">
        <w:rPr>
          <w:rFonts w:cstheme="minorHAnsi"/>
        </w:rPr>
        <w:t xml:space="preserve">é o momento </w:t>
      </w:r>
      <w:r w:rsidRPr="003014A6">
        <w:rPr>
          <w:rFonts w:cstheme="minorHAnsi"/>
        </w:rPr>
        <w:t xml:space="preserve">onde o interessado </w:t>
      </w:r>
      <w:r w:rsidR="00B64E2C" w:rsidRPr="003014A6">
        <w:rPr>
          <w:rFonts w:cstheme="minorHAnsi"/>
        </w:rPr>
        <w:t xml:space="preserve">assina o contrato de franquia empresarial com a </w:t>
      </w:r>
      <w:r w:rsidR="00C64878">
        <w:rPr>
          <w:rFonts w:cstheme="minorHAnsi"/>
        </w:rPr>
        <w:t>Franqueadora</w:t>
      </w:r>
      <w:r w:rsidRPr="003014A6">
        <w:rPr>
          <w:rFonts w:cstheme="minorHAnsi"/>
        </w:rPr>
        <w:t>;</w:t>
      </w:r>
    </w:p>
    <w:p w:rsidR="0004656B" w:rsidRPr="003014A6" w:rsidRDefault="0004656B" w:rsidP="00A340A9">
      <w:pPr>
        <w:pStyle w:val="PargrafodaLista"/>
        <w:widowControl w:val="0"/>
        <w:numPr>
          <w:ilvl w:val="0"/>
          <w:numId w:val="37"/>
        </w:numPr>
        <w:spacing w:after="240" w:line="264" w:lineRule="auto"/>
        <w:ind w:left="1559" w:hanging="567"/>
        <w:contextualSpacing w:val="0"/>
        <w:jc w:val="both"/>
        <w:rPr>
          <w:rFonts w:cstheme="minorHAnsi"/>
        </w:rPr>
      </w:pPr>
      <w:r w:rsidRPr="003014A6">
        <w:rPr>
          <w:rFonts w:cstheme="minorHAnsi"/>
          <w:b/>
        </w:rPr>
        <w:t>Pré-operação:</w:t>
      </w:r>
      <w:r w:rsidRPr="003014A6">
        <w:rPr>
          <w:rFonts w:cstheme="minorHAnsi"/>
        </w:rPr>
        <w:t xml:space="preserve"> onde o </w:t>
      </w:r>
      <w:r w:rsidR="00A340A9" w:rsidRPr="00A340A9">
        <w:rPr>
          <w:rFonts w:cstheme="minorHAnsi"/>
          <w:b/>
        </w:rPr>
        <w:t>FRANQUEADO</w:t>
      </w:r>
      <w:r w:rsidR="00B64E2C" w:rsidRPr="003014A6">
        <w:rPr>
          <w:rFonts w:cstheme="minorHAnsi"/>
        </w:rPr>
        <w:t xml:space="preserve"> toma as providências para a instalação da loja, selecionando o imóvel a ser utilizado, adquirindo os equipamentos, executando as obras civis necessárias, contratando o suporte tecnológico, </w:t>
      </w:r>
      <w:r w:rsidR="00FE7881" w:rsidRPr="003014A6">
        <w:rPr>
          <w:rFonts w:cstheme="minorHAnsi"/>
        </w:rPr>
        <w:t xml:space="preserve">estabelecendo os acordos com os fornecedores de suprimentos, </w:t>
      </w:r>
      <w:r w:rsidR="00B64E2C" w:rsidRPr="003014A6">
        <w:rPr>
          <w:rFonts w:cstheme="minorHAnsi"/>
        </w:rPr>
        <w:t xml:space="preserve">e contratando e treinando seu pessoal administrativo e operacional, tudo com apoio e consultoria da </w:t>
      </w:r>
      <w:r w:rsidR="00A340A9" w:rsidRPr="00A340A9">
        <w:rPr>
          <w:rFonts w:cstheme="minorHAnsi"/>
          <w:b/>
        </w:rPr>
        <w:t>FRANQUEADORA</w:t>
      </w:r>
      <w:r w:rsidR="00B64E2C" w:rsidRPr="003014A6">
        <w:rPr>
          <w:rFonts w:cstheme="minorHAnsi"/>
        </w:rPr>
        <w:t>.</w:t>
      </w:r>
    </w:p>
    <w:p w:rsidR="00A340A9" w:rsidRPr="003014A6" w:rsidRDefault="00A340A9" w:rsidP="00A340A9">
      <w:pPr>
        <w:pStyle w:val="PargrafodaLista"/>
        <w:widowControl w:val="0"/>
        <w:numPr>
          <w:ilvl w:val="0"/>
          <w:numId w:val="37"/>
        </w:numPr>
        <w:spacing w:after="240" w:line="264" w:lineRule="auto"/>
        <w:ind w:left="1560" w:hanging="567"/>
        <w:jc w:val="both"/>
        <w:rPr>
          <w:rFonts w:cstheme="minorHAnsi"/>
        </w:rPr>
      </w:pPr>
      <w:r>
        <w:rPr>
          <w:rFonts w:cstheme="minorHAnsi"/>
          <w:b/>
        </w:rPr>
        <w:t>O</w:t>
      </w:r>
      <w:r w:rsidRPr="003014A6">
        <w:rPr>
          <w:rFonts w:cstheme="minorHAnsi"/>
          <w:b/>
        </w:rPr>
        <w:t>peração:</w:t>
      </w:r>
      <w:r w:rsidRPr="003014A6">
        <w:rPr>
          <w:rFonts w:cstheme="minorHAnsi"/>
        </w:rPr>
        <w:t xml:space="preserve"> onde o </w:t>
      </w:r>
      <w:r w:rsidRPr="00A340A9">
        <w:rPr>
          <w:rFonts w:cstheme="minorHAnsi"/>
          <w:b/>
        </w:rPr>
        <w:t>FRANQUEADO</w:t>
      </w:r>
      <w:r w:rsidRPr="003014A6">
        <w:rPr>
          <w:rFonts w:cstheme="minorHAnsi"/>
        </w:rPr>
        <w:t xml:space="preserve"> </w:t>
      </w:r>
      <w:r>
        <w:rPr>
          <w:rFonts w:cstheme="minorHAnsi"/>
        </w:rPr>
        <w:t xml:space="preserve">opera plenamente a(s) sua(s) loja(s), recorrendo, sempre que necessário, à experiência e aos conhecimentos da </w:t>
      </w:r>
      <w:r w:rsidRPr="00A340A9">
        <w:rPr>
          <w:rFonts w:cstheme="minorHAnsi"/>
          <w:b/>
        </w:rPr>
        <w:t>FRANQUEADORA</w:t>
      </w:r>
      <w:r w:rsidRPr="003014A6">
        <w:rPr>
          <w:rFonts w:cstheme="minorHAnsi"/>
        </w:rPr>
        <w:t>.</w:t>
      </w:r>
    </w:p>
    <w:p w:rsidR="00D81B5C" w:rsidRPr="003014A6" w:rsidRDefault="00D81B5C" w:rsidP="00ED6DEE">
      <w:pPr>
        <w:pStyle w:val="PargrafodaLista"/>
        <w:numPr>
          <w:ilvl w:val="0"/>
          <w:numId w:val="2"/>
        </w:numPr>
        <w:spacing w:before="600" w:after="240" w:line="264" w:lineRule="auto"/>
        <w:ind w:left="567" w:hanging="567"/>
        <w:contextualSpacing w:val="0"/>
        <w:jc w:val="both"/>
        <w:rPr>
          <w:rFonts w:cstheme="minorHAnsi"/>
          <w:b/>
        </w:rPr>
      </w:pPr>
      <w:r w:rsidRPr="003014A6">
        <w:rPr>
          <w:rFonts w:cstheme="minorHAnsi"/>
          <w:b/>
        </w:rPr>
        <w:t>PENDÊNCIAS JUDICIAIS:</w:t>
      </w:r>
    </w:p>
    <w:p w:rsidR="00D81B5C" w:rsidRPr="003014A6" w:rsidRDefault="00D81B5C" w:rsidP="00ED6DEE">
      <w:pPr>
        <w:spacing w:after="240" w:line="264" w:lineRule="auto"/>
        <w:ind w:left="567"/>
        <w:jc w:val="both"/>
        <w:rPr>
          <w:rFonts w:cstheme="minorHAnsi"/>
        </w:rPr>
      </w:pPr>
      <w:r w:rsidRPr="003014A6">
        <w:rPr>
          <w:rFonts w:cstheme="minorHAnsi"/>
        </w:rPr>
        <w:t xml:space="preserve">Atualmente, a </w:t>
      </w:r>
      <w:r w:rsidR="00C64878">
        <w:rPr>
          <w:rFonts w:cstheme="minorHAnsi"/>
        </w:rPr>
        <w:t>Franqueadora</w:t>
      </w:r>
      <w:r w:rsidRPr="003014A6">
        <w:rPr>
          <w:rFonts w:cstheme="minorHAnsi"/>
        </w:rPr>
        <w:t xml:space="preserve"> não possui nenhuma pendência judicial.</w:t>
      </w:r>
    </w:p>
    <w:p w:rsidR="00D81B5C" w:rsidRPr="003014A6" w:rsidRDefault="0061726E" w:rsidP="00ED6DEE">
      <w:pPr>
        <w:pStyle w:val="PargrafodaLista"/>
        <w:numPr>
          <w:ilvl w:val="0"/>
          <w:numId w:val="2"/>
        </w:numPr>
        <w:spacing w:before="600" w:after="240" w:line="264" w:lineRule="auto"/>
        <w:ind w:left="567" w:hanging="567"/>
        <w:contextualSpacing w:val="0"/>
        <w:jc w:val="both"/>
        <w:rPr>
          <w:rFonts w:cstheme="minorHAnsi"/>
          <w:b/>
        </w:rPr>
      </w:pPr>
      <w:r w:rsidRPr="003014A6">
        <w:rPr>
          <w:rFonts w:cstheme="minorHAnsi"/>
          <w:b/>
        </w:rPr>
        <w:t>DESCRIÇÃO DA FRANQUIA</w:t>
      </w:r>
      <w:r w:rsidR="00D81B5C" w:rsidRPr="003014A6">
        <w:rPr>
          <w:rFonts w:cstheme="minorHAnsi"/>
          <w:b/>
        </w:rPr>
        <w:t>:</w:t>
      </w:r>
    </w:p>
    <w:p w:rsidR="00D81B5C" w:rsidRPr="003014A6" w:rsidRDefault="00A85263" w:rsidP="00ED6DEE">
      <w:pPr>
        <w:spacing w:after="240" w:line="264" w:lineRule="auto"/>
        <w:ind w:left="567"/>
        <w:jc w:val="both"/>
        <w:rPr>
          <w:rFonts w:cstheme="minorHAnsi"/>
        </w:rPr>
      </w:pPr>
      <w:r w:rsidRPr="003014A6">
        <w:rPr>
          <w:rFonts w:cstheme="minorHAnsi"/>
        </w:rPr>
        <w:t xml:space="preserve">A </w:t>
      </w:r>
      <w:r w:rsidR="004068AD" w:rsidRPr="003014A6">
        <w:rPr>
          <w:rFonts w:cstheme="minorHAnsi"/>
        </w:rPr>
        <w:t>franquia</w:t>
      </w:r>
      <w:r w:rsidRPr="003014A6">
        <w:rPr>
          <w:rFonts w:cstheme="minorHAnsi"/>
        </w:rPr>
        <w:t xml:space="preserve"> </w:t>
      </w:r>
      <w:r w:rsidRPr="003014A6">
        <w:rPr>
          <w:rFonts w:cstheme="minorHAnsi"/>
          <w:b/>
        </w:rPr>
        <w:t>Papas Cone</w:t>
      </w:r>
      <w:r w:rsidRPr="003014A6">
        <w:rPr>
          <w:rFonts w:cstheme="minorHAnsi"/>
        </w:rPr>
        <w:t xml:space="preserve"> </w:t>
      </w:r>
      <w:r w:rsidR="004068AD" w:rsidRPr="003014A6">
        <w:rPr>
          <w:rFonts w:cstheme="minorHAnsi"/>
        </w:rPr>
        <w:t>atua</w:t>
      </w:r>
      <w:r w:rsidRPr="003014A6">
        <w:rPr>
          <w:rFonts w:cstheme="minorHAnsi"/>
        </w:rPr>
        <w:t xml:space="preserve"> no ramo de </w:t>
      </w:r>
      <w:proofErr w:type="spellStart"/>
      <w:r w:rsidRPr="00174D40">
        <w:rPr>
          <w:rFonts w:cstheme="minorHAnsi"/>
          <w:i/>
        </w:rPr>
        <w:t>fast-food</w:t>
      </w:r>
      <w:proofErr w:type="spellEnd"/>
      <w:r w:rsidRPr="003014A6">
        <w:rPr>
          <w:rFonts w:cstheme="minorHAnsi"/>
        </w:rPr>
        <w:t xml:space="preserve"> de batata frita servida em cone, utilizando insumos de alta qualidade e detalhado processo de preparação, que garantem um produto com qualidade e sabor excepcionais</w:t>
      </w:r>
      <w:r w:rsidR="00D81B5C" w:rsidRPr="003014A6">
        <w:rPr>
          <w:rFonts w:cstheme="minorHAnsi"/>
        </w:rPr>
        <w:t>.</w:t>
      </w:r>
    </w:p>
    <w:p w:rsidR="00A85263" w:rsidRPr="003014A6" w:rsidRDefault="00A85263" w:rsidP="00ED6DEE">
      <w:pPr>
        <w:spacing w:after="240" w:line="264" w:lineRule="auto"/>
        <w:ind w:left="567"/>
        <w:jc w:val="both"/>
        <w:rPr>
          <w:rFonts w:cstheme="minorHAnsi"/>
        </w:rPr>
      </w:pPr>
      <w:r w:rsidRPr="003014A6">
        <w:rPr>
          <w:rFonts w:cstheme="minorHAnsi"/>
        </w:rPr>
        <w:t xml:space="preserve">Além da comercialização da batata frita servida em cone, </w:t>
      </w:r>
      <w:r w:rsidR="004068AD" w:rsidRPr="003014A6">
        <w:rPr>
          <w:rFonts w:cstheme="minorHAnsi"/>
        </w:rPr>
        <w:t xml:space="preserve">a </w:t>
      </w:r>
      <w:r w:rsidR="00C64878">
        <w:rPr>
          <w:rFonts w:cstheme="minorHAnsi"/>
        </w:rPr>
        <w:t>Franqueada</w:t>
      </w:r>
      <w:r w:rsidRPr="003014A6">
        <w:rPr>
          <w:rFonts w:cstheme="minorHAnsi"/>
        </w:rPr>
        <w:t xml:space="preserve"> poderá optar por adicionar outros produtos </w:t>
      </w:r>
      <w:r w:rsidRPr="003014A6">
        <w:rPr>
          <w:rFonts w:cstheme="minorHAnsi"/>
          <w:b/>
        </w:rPr>
        <w:t>Papas Cone</w:t>
      </w:r>
      <w:r w:rsidRPr="003014A6">
        <w:rPr>
          <w:rFonts w:cstheme="minorHAnsi"/>
        </w:rPr>
        <w:t xml:space="preserve"> ao seu cardápio, tais como:</w:t>
      </w:r>
    </w:p>
    <w:p w:rsidR="00A85263" w:rsidRPr="003014A6" w:rsidRDefault="00A85263" w:rsidP="00B002C8">
      <w:pPr>
        <w:pStyle w:val="PargrafodaLista"/>
        <w:numPr>
          <w:ilvl w:val="0"/>
          <w:numId w:val="3"/>
        </w:numPr>
        <w:spacing w:after="60" w:line="264" w:lineRule="auto"/>
        <w:ind w:left="1276" w:hanging="284"/>
        <w:contextualSpacing w:val="0"/>
        <w:jc w:val="both"/>
        <w:rPr>
          <w:rFonts w:cstheme="minorHAnsi"/>
        </w:rPr>
      </w:pPr>
      <w:r w:rsidRPr="003014A6">
        <w:rPr>
          <w:rFonts w:cstheme="minorHAnsi"/>
        </w:rPr>
        <w:t>Cachorro-quente com salsicha assada</w:t>
      </w:r>
      <w:r w:rsidR="00DE3E80">
        <w:rPr>
          <w:rFonts w:cstheme="minorHAnsi"/>
        </w:rPr>
        <w:t xml:space="preserve"> </w:t>
      </w:r>
      <w:r w:rsidR="00A36C5B">
        <w:rPr>
          <w:rFonts w:cstheme="minorHAnsi"/>
        </w:rPr>
        <w:t>em cilindros térmicos</w:t>
      </w:r>
      <w:r w:rsidRPr="003014A6">
        <w:rPr>
          <w:rFonts w:cstheme="minorHAnsi"/>
        </w:rPr>
        <w:t>;</w:t>
      </w:r>
    </w:p>
    <w:p w:rsidR="00A85263" w:rsidRPr="003014A6" w:rsidRDefault="00A85263" w:rsidP="00B002C8">
      <w:pPr>
        <w:pStyle w:val="PargrafodaLista"/>
        <w:numPr>
          <w:ilvl w:val="0"/>
          <w:numId w:val="3"/>
        </w:numPr>
        <w:spacing w:after="60" w:line="264" w:lineRule="auto"/>
        <w:ind w:left="1276" w:hanging="284"/>
        <w:contextualSpacing w:val="0"/>
        <w:jc w:val="both"/>
        <w:rPr>
          <w:rFonts w:cstheme="minorHAnsi"/>
        </w:rPr>
      </w:pPr>
      <w:r w:rsidRPr="003014A6">
        <w:rPr>
          <w:rFonts w:cstheme="minorHAnsi"/>
        </w:rPr>
        <w:t>Pão com linguiça;</w:t>
      </w:r>
    </w:p>
    <w:p w:rsidR="00983B04" w:rsidRPr="003014A6" w:rsidRDefault="00983B04" w:rsidP="00B002C8">
      <w:pPr>
        <w:pStyle w:val="PargrafodaLista"/>
        <w:numPr>
          <w:ilvl w:val="0"/>
          <w:numId w:val="3"/>
        </w:numPr>
        <w:spacing w:after="60" w:line="264" w:lineRule="auto"/>
        <w:ind w:left="1276" w:hanging="284"/>
        <w:contextualSpacing w:val="0"/>
        <w:jc w:val="both"/>
        <w:rPr>
          <w:rFonts w:cstheme="minorHAnsi"/>
        </w:rPr>
      </w:pPr>
      <w:r w:rsidRPr="003014A6">
        <w:rPr>
          <w:rFonts w:cstheme="minorHAnsi"/>
        </w:rPr>
        <w:t xml:space="preserve">Picanha </w:t>
      </w:r>
      <w:proofErr w:type="spellStart"/>
      <w:r w:rsidRPr="003014A6">
        <w:rPr>
          <w:rFonts w:cstheme="minorHAnsi"/>
        </w:rPr>
        <w:t>burger</w:t>
      </w:r>
      <w:proofErr w:type="spellEnd"/>
      <w:r w:rsidRPr="003014A6">
        <w:rPr>
          <w:rFonts w:cstheme="minorHAnsi"/>
        </w:rPr>
        <w:t xml:space="preserve"> especial;</w:t>
      </w:r>
    </w:p>
    <w:p w:rsidR="00983B04" w:rsidRPr="003014A6" w:rsidRDefault="00983B04" w:rsidP="00B002C8">
      <w:pPr>
        <w:pStyle w:val="PargrafodaLista"/>
        <w:numPr>
          <w:ilvl w:val="0"/>
          <w:numId w:val="3"/>
        </w:numPr>
        <w:spacing w:after="60" w:line="264" w:lineRule="auto"/>
        <w:ind w:left="1276" w:hanging="284"/>
        <w:contextualSpacing w:val="0"/>
        <w:jc w:val="both"/>
        <w:rPr>
          <w:rFonts w:cstheme="minorHAnsi"/>
        </w:rPr>
      </w:pPr>
      <w:r w:rsidRPr="003014A6">
        <w:rPr>
          <w:rFonts w:cstheme="minorHAnsi"/>
        </w:rPr>
        <w:t>Sanduíche inglês (pão, ovo bacon e mussarela);</w:t>
      </w:r>
    </w:p>
    <w:p w:rsidR="00983B04" w:rsidRPr="003014A6" w:rsidRDefault="00983B04" w:rsidP="00A36C5B">
      <w:pPr>
        <w:pStyle w:val="PargrafodaLista"/>
        <w:numPr>
          <w:ilvl w:val="0"/>
          <w:numId w:val="3"/>
        </w:numPr>
        <w:spacing w:after="240" w:line="264" w:lineRule="auto"/>
        <w:ind w:left="1276" w:hanging="283"/>
        <w:jc w:val="both"/>
        <w:rPr>
          <w:rFonts w:cstheme="minorHAnsi"/>
        </w:rPr>
      </w:pPr>
      <w:r w:rsidRPr="003014A6">
        <w:rPr>
          <w:rFonts w:cstheme="minorHAnsi"/>
        </w:rPr>
        <w:t xml:space="preserve">Suco de laranja </w:t>
      </w:r>
      <w:r w:rsidR="00DE3E80">
        <w:rPr>
          <w:rFonts w:cstheme="minorHAnsi"/>
        </w:rPr>
        <w:t>mecanizado</w:t>
      </w:r>
      <w:r w:rsidRPr="003014A6">
        <w:rPr>
          <w:rFonts w:cstheme="minorHAnsi"/>
        </w:rPr>
        <w:t>;</w:t>
      </w:r>
    </w:p>
    <w:p w:rsidR="00A85263" w:rsidRPr="003014A6" w:rsidRDefault="00983B04" w:rsidP="00A36C5B">
      <w:pPr>
        <w:spacing w:after="240" w:line="264" w:lineRule="auto"/>
        <w:ind w:left="567"/>
        <w:jc w:val="both"/>
        <w:rPr>
          <w:rFonts w:cstheme="minorHAnsi"/>
        </w:rPr>
      </w:pPr>
      <w:r w:rsidRPr="003014A6">
        <w:rPr>
          <w:rFonts w:cstheme="minorHAnsi"/>
        </w:rPr>
        <w:t xml:space="preserve">A inclusão desses produtos no cardápio qualifica a loja como </w:t>
      </w:r>
      <w:r w:rsidRPr="003014A6">
        <w:rPr>
          <w:rFonts w:cstheme="minorHAnsi"/>
          <w:b/>
        </w:rPr>
        <w:t>Master</w:t>
      </w:r>
      <w:r w:rsidRPr="003014A6">
        <w:rPr>
          <w:rFonts w:cstheme="minorHAnsi"/>
        </w:rPr>
        <w:t xml:space="preserve">. A </w:t>
      </w:r>
      <w:r w:rsidR="003B74B5" w:rsidRPr="003014A6">
        <w:rPr>
          <w:rFonts w:cstheme="minorHAnsi"/>
        </w:rPr>
        <w:t>não in</w:t>
      </w:r>
      <w:r w:rsidRPr="003014A6">
        <w:rPr>
          <w:rFonts w:cstheme="minorHAnsi"/>
        </w:rPr>
        <w:t xml:space="preserve">clusão desses produtos define a loja como </w:t>
      </w:r>
      <w:r w:rsidR="00DE3E80">
        <w:rPr>
          <w:rFonts w:cstheme="minorHAnsi"/>
          <w:b/>
        </w:rPr>
        <w:t>Standard</w:t>
      </w:r>
      <w:r w:rsidRPr="003014A6">
        <w:rPr>
          <w:rFonts w:cstheme="minorHAnsi"/>
        </w:rPr>
        <w:t>.</w:t>
      </w:r>
    </w:p>
    <w:p w:rsidR="003B74B5" w:rsidRPr="003014A6" w:rsidRDefault="003B74B5" w:rsidP="00ED6DEE">
      <w:pPr>
        <w:spacing w:after="240" w:line="264" w:lineRule="auto"/>
        <w:ind w:left="567"/>
        <w:jc w:val="both"/>
        <w:rPr>
          <w:rFonts w:cstheme="minorHAnsi"/>
        </w:rPr>
      </w:pPr>
      <w:r w:rsidRPr="003014A6">
        <w:rPr>
          <w:rFonts w:cstheme="minorHAnsi"/>
        </w:rPr>
        <w:t xml:space="preserve">A experiência indica que, se tratando de </w:t>
      </w:r>
      <w:proofErr w:type="spellStart"/>
      <w:r w:rsidRPr="00174D40">
        <w:rPr>
          <w:rFonts w:cstheme="minorHAnsi"/>
          <w:i/>
        </w:rPr>
        <w:t>fast-food</w:t>
      </w:r>
      <w:proofErr w:type="spellEnd"/>
      <w:r w:rsidRPr="003014A6">
        <w:rPr>
          <w:rFonts w:cstheme="minorHAnsi"/>
        </w:rPr>
        <w:t xml:space="preserve">, a localização ideal das lojas é nas áreas de tráfego intenso de pessoas se locomovendo </w:t>
      </w:r>
      <w:proofErr w:type="gramStart"/>
      <w:r w:rsidRPr="003014A6">
        <w:rPr>
          <w:rFonts w:cstheme="minorHAnsi"/>
        </w:rPr>
        <w:t>à</w:t>
      </w:r>
      <w:proofErr w:type="gramEnd"/>
      <w:r w:rsidRPr="003014A6">
        <w:rPr>
          <w:rFonts w:cstheme="minorHAnsi"/>
        </w:rPr>
        <w:t xml:space="preserve"> pé.</w:t>
      </w:r>
    </w:p>
    <w:p w:rsidR="0061726E" w:rsidRPr="003014A6" w:rsidRDefault="0061726E" w:rsidP="00ED6DEE">
      <w:pPr>
        <w:pStyle w:val="PargrafodaLista"/>
        <w:numPr>
          <w:ilvl w:val="0"/>
          <w:numId w:val="2"/>
        </w:numPr>
        <w:spacing w:before="600" w:after="240" w:line="264" w:lineRule="auto"/>
        <w:ind w:left="567" w:hanging="567"/>
        <w:contextualSpacing w:val="0"/>
        <w:jc w:val="both"/>
        <w:rPr>
          <w:rFonts w:cstheme="minorHAnsi"/>
          <w:b/>
        </w:rPr>
      </w:pPr>
      <w:r w:rsidRPr="003014A6">
        <w:rPr>
          <w:rFonts w:cstheme="minorHAnsi"/>
          <w:b/>
        </w:rPr>
        <w:lastRenderedPageBreak/>
        <w:t>PERFIL D</w:t>
      </w:r>
      <w:r w:rsidR="004068AD" w:rsidRPr="003014A6">
        <w:rPr>
          <w:rFonts w:cstheme="minorHAnsi"/>
          <w:b/>
        </w:rPr>
        <w:t>A FRANQUEADA</w:t>
      </w:r>
      <w:r w:rsidRPr="003014A6">
        <w:rPr>
          <w:rFonts w:cstheme="minorHAnsi"/>
          <w:b/>
        </w:rPr>
        <w:t>:</w:t>
      </w:r>
    </w:p>
    <w:p w:rsidR="0061726E" w:rsidRPr="003014A6" w:rsidRDefault="003B74B5" w:rsidP="00ED6DEE">
      <w:pPr>
        <w:spacing w:after="240" w:line="264" w:lineRule="auto"/>
        <w:ind w:left="567"/>
        <w:jc w:val="both"/>
        <w:rPr>
          <w:rFonts w:cstheme="minorHAnsi"/>
        </w:rPr>
      </w:pPr>
      <w:r w:rsidRPr="003014A6">
        <w:rPr>
          <w:rFonts w:cstheme="minorHAnsi"/>
        </w:rPr>
        <w:t xml:space="preserve">São qualidades </w:t>
      </w:r>
      <w:r w:rsidR="00F71CA5" w:rsidRPr="003014A6">
        <w:rPr>
          <w:rFonts w:cstheme="minorHAnsi"/>
        </w:rPr>
        <w:t>que um franqueado deve ter</w:t>
      </w:r>
      <w:r w:rsidRPr="003014A6">
        <w:rPr>
          <w:rFonts w:cstheme="minorHAnsi"/>
        </w:rPr>
        <w:t>:</w:t>
      </w:r>
      <w:r w:rsidR="00F71CA5" w:rsidRPr="003014A6">
        <w:rPr>
          <w:rStyle w:val="Refdenotaderodap"/>
          <w:rFonts w:cstheme="minorHAnsi"/>
        </w:rPr>
        <w:footnoteReference w:id="1"/>
      </w:r>
    </w:p>
    <w:p w:rsidR="00F71CA5" w:rsidRPr="003014A6" w:rsidRDefault="00F71CA5" w:rsidP="00DE3E80">
      <w:pPr>
        <w:pStyle w:val="PargrafodaLista"/>
        <w:numPr>
          <w:ilvl w:val="0"/>
          <w:numId w:val="3"/>
        </w:numPr>
        <w:spacing w:after="240" w:line="264" w:lineRule="auto"/>
        <w:ind w:left="1276" w:hanging="284"/>
        <w:contextualSpacing w:val="0"/>
        <w:jc w:val="both"/>
        <w:rPr>
          <w:rFonts w:cstheme="minorHAnsi"/>
        </w:rPr>
      </w:pPr>
      <w:r w:rsidRPr="003014A6">
        <w:rPr>
          <w:rFonts w:cstheme="minorHAnsi"/>
          <w:b/>
        </w:rPr>
        <w:t>Vontade de empreender:</w:t>
      </w:r>
      <w:r w:rsidRPr="003014A6">
        <w:rPr>
          <w:rFonts w:cstheme="minorHAnsi"/>
        </w:rPr>
        <w:t xml:space="preserve"> é importante ter consciência desse desejo e saber dos riscos envolvidos, mas saber que operar um negócio pode ser uma excelente forma de se realizar e conquistar resultados importantes.</w:t>
      </w:r>
    </w:p>
    <w:p w:rsidR="00F71CA5" w:rsidRPr="003014A6" w:rsidRDefault="00F71CA5" w:rsidP="00DE3E80">
      <w:pPr>
        <w:pStyle w:val="PargrafodaLista"/>
        <w:numPr>
          <w:ilvl w:val="0"/>
          <w:numId w:val="3"/>
        </w:numPr>
        <w:spacing w:after="240" w:line="264" w:lineRule="auto"/>
        <w:ind w:left="1276" w:hanging="284"/>
        <w:contextualSpacing w:val="0"/>
        <w:jc w:val="both"/>
        <w:rPr>
          <w:rFonts w:cstheme="minorHAnsi"/>
        </w:rPr>
      </w:pPr>
      <w:r w:rsidRPr="003014A6">
        <w:rPr>
          <w:rFonts w:cstheme="minorHAnsi"/>
          <w:b/>
        </w:rPr>
        <w:t>Capacidade financeira:</w:t>
      </w:r>
      <w:r w:rsidRPr="003014A6">
        <w:rPr>
          <w:rFonts w:cstheme="minorHAnsi"/>
        </w:rPr>
        <w:t xml:space="preserve"> toda e qualquer franquia exigirá um investimento inicial e um capital de giro necessário para operar o negócio.</w:t>
      </w:r>
    </w:p>
    <w:p w:rsidR="00F71CA5" w:rsidRPr="003014A6" w:rsidRDefault="00F71CA5" w:rsidP="00DE3E80">
      <w:pPr>
        <w:pStyle w:val="PargrafodaLista"/>
        <w:numPr>
          <w:ilvl w:val="0"/>
          <w:numId w:val="3"/>
        </w:numPr>
        <w:spacing w:after="240" w:line="264" w:lineRule="auto"/>
        <w:ind w:left="1276" w:hanging="284"/>
        <w:contextualSpacing w:val="0"/>
        <w:jc w:val="both"/>
        <w:rPr>
          <w:rFonts w:cstheme="minorHAnsi"/>
        </w:rPr>
      </w:pPr>
      <w:r w:rsidRPr="003014A6">
        <w:rPr>
          <w:rFonts w:cstheme="minorHAnsi"/>
          <w:b/>
        </w:rPr>
        <w:t>Habilidade de lidar com as pessoas:</w:t>
      </w:r>
      <w:r w:rsidRPr="003014A6">
        <w:rPr>
          <w:rFonts w:cstheme="minorHAnsi"/>
        </w:rPr>
        <w:t xml:space="preserve"> os negócios são exercidos pelas pessoas, que atendem clientes, que desenvolvem as atividades do dia a dia e quanto maior essa capacidade de gestão humana, maiores são as chances de sucesso que o empreendedor terá.</w:t>
      </w:r>
    </w:p>
    <w:p w:rsidR="00F71CA5" w:rsidRPr="003014A6" w:rsidRDefault="00F71CA5" w:rsidP="00DE3E80">
      <w:pPr>
        <w:pStyle w:val="PargrafodaLista"/>
        <w:numPr>
          <w:ilvl w:val="0"/>
          <w:numId w:val="3"/>
        </w:numPr>
        <w:spacing w:after="240" w:line="264" w:lineRule="auto"/>
        <w:ind w:left="1276" w:hanging="284"/>
        <w:contextualSpacing w:val="0"/>
        <w:jc w:val="both"/>
        <w:rPr>
          <w:rFonts w:cstheme="minorHAnsi"/>
        </w:rPr>
      </w:pPr>
      <w:r w:rsidRPr="003014A6">
        <w:rPr>
          <w:rFonts w:cstheme="minorHAnsi"/>
          <w:b/>
        </w:rPr>
        <w:t>Dedicação ao negócio:</w:t>
      </w:r>
      <w:r w:rsidRPr="003014A6">
        <w:rPr>
          <w:rFonts w:cstheme="minorHAnsi"/>
        </w:rPr>
        <w:t xml:space="preserve"> como será essa dedicação e qual a exigência da </w:t>
      </w:r>
      <w:r w:rsidR="00C64878">
        <w:rPr>
          <w:rFonts w:cstheme="minorHAnsi"/>
        </w:rPr>
        <w:t>Franqueadora</w:t>
      </w:r>
      <w:r w:rsidRPr="003014A6">
        <w:rPr>
          <w:rFonts w:cstheme="minorHAnsi"/>
        </w:rPr>
        <w:t xml:space="preserve"> nesse sentido, para não haver uma frustração no futuro sobre as expectativas e obrigações.</w:t>
      </w:r>
    </w:p>
    <w:p w:rsidR="00F71CA5" w:rsidRPr="003014A6" w:rsidRDefault="00F71CA5" w:rsidP="00DE3E80">
      <w:pPr>
        <w:pStyle w:val="PargrafodaLista"/>
        <w:numPr>
          <w:ilvl w:val="0"/>
          <w:numId w:val="3"/>
        </w:numPr>
        <w:spacing w:after="240" w:line="264" w:lineRule="auto"/>
        <w:ind w:left="1276" w:hanging="284"/>
        <w:contextualSpacing w:val="0"/>
        <w:jc w:val="both"/>
        <w:rPr>
          <w:rFonts w:cstheme="minorHAnsi"/>
        </w:rPr>
      </w:pPr>
      <w:r w:rsidRPr="003014A6">
        <w:rPr>
          <w:rFonts w:cstheme="minorHAnsi"/>
          <w:b/>
        </w:rPr>
        <w:t>Capacidade de seguir regras:</w:t>
      </w:r>
      <w:r w:rsidRPr="003014A6">
        <w:rPr>
          <w:rFonts w:cstheme="minorHAnsi"/>
        </w:rPr>
        <w:t xml:space="preserve"> buscar esse alinhamento constante e contínuo, se adequar aos padrões da marca e diretrizes do planejamento do negócio são pontos fundamentais para a construção do sucesso.</w:t>
      </w:r>
    </w:p>
    <w:p w:rsidR="0061726E" w:rsidRPr="003014A6" w:rsidRDefault="0061726E" w:rsidP="00ED6DEE">
      <w:pPr>
        <w:pStyle w:val="PargrafodaLista"/>
        <w:numPr>
          <w:ilvl w:val="0"/>
          <w:numId w:val="2"/>
        </w:numPr>
        <w:spacing w:before="600" w:after="240" w:line="264" w:lineRule="auto"/>
        <w:ind w:left="567" w:hanging="567"/>
        <w:contextualSpacing w:val="0"/>
        <w:jc w:val="both"/>
        <w:rPr>
          <w:rFonts w:cstheme="minorHAnsi"/>
          <w:b/>
        </w:rPr>
      </w:pPr>
      <w:r w:rsidRPr="003014A6">
        <w:rPr>
          <w:rFonts w:cstheme="minorHAnsi"/>
          <w:b/>
        </w:rPr>
        <w:t>REQUISITOS QUANTO AO ENVOLVIMENTO DIRETO D</w:t>
      </w:r>
      <w:r w:rsidR="004068AD" w:rsidRPr="003014A6">
        <w:rPr>
          <w:rFonts w:cstheme="minorHAnsi"/>
          <w:b/>
        </w:rPr>
        <w:t>A FRANQUEADA</w:t>
      </w:r>
      <w:r w:rsidRPr="003014A6">
        <w:rPr>
          <w:rFonts w:cstheme="minorHAnsi"/>
          <w:b/>
        </w:rPr>
        <w:t xml:space="preserve"> NA OPERAÇÃO E ADMINISTRAÇÃO DO NEGÓCIO:</w:t>
      </w:r>
    </w:p>
    <w:p w:rsidR="0061726E" w:rsidRPr="003014A6" w:rsidRDefault="00F71CA5" w:rsidP="00ED6DEE">
      <w:pPr>
        <w:spacing w:after="240" w:line="264" w:lineRule="auto"/>
        <w:ind w:left="567"/>
        <w:jc w:val="both"/>
        <w:rPr>
          <w:rFonts w:cstheme="minorHAnsi"/>
        </w:rPr>
      </w:pPr>
      <w:r w:rsidRPr="003014A6">
        <w:rPr>
          <w:rFonts w:cstheme="minorHAnsi"/>
        </w:rPr>
        <w:t xml:space="preserve">Não é indispensável o envolvimento direto do proprietário da </w:t>
      </w:r>
      <w:r w:rsidR="00C64878">
        <w:rPr>
          <w:rFonts w:cstheme="minorHAnsi"/>
        </w:rPr>
        <w:t>Franqueada</w:t>
      </w:r>
      <w:r w:rsidRPr="003014A6">
        <w:rPr>
          <w:rFonts w:cstheme="minorHAnsi"/>
        </w:rPr>
        <w:t xml:space="preserve"> na gestão do negócio. Esse papel pode ser executado por profissionais qualificados que venham a ser contratados.</w:t>
      </w:r>
    </w:p>
    <w:p w:rsidR="00B25797" w:rsidRPr="003014A6" w:rsidRDefault="00F71CA5" w:rsidP="00ED6DEE">
      <w:pPr>
        <w:spacing w:after="240" w:line="264" w:lineRule="auto"/>
        <w:ind w:left="567"/>
        <w:jc w:val="both"/>
        <w:rPr>
          <w:rFonts w:cstheme="minorHAnsi"/>
        </w:rPr>
      </w:pPr>
      <w:r w:rsidRPr="003014A6">
        <w:rPr>
          <w:rFonts w:cstheme="minorHAnsi"/>
        </w:rPr>
        <w:t xml:space="preserve">Porém, para que o proprietário possa exercer maior controle sobre as atividades da loja é recomendável a sua participação direta. O horário de funcionamento das lojas que recomendamos é de </w:t>
      </w:r>
      <w:proofErr w:type="gramStart"/>
      <w:r w:rsidR="00A36C5B">
        <w:rPr>
          <w:rFonts w:cstheme="minorHAnsi"/>
        </w:rPr>
        <w:t>11</w:t>
      </w:r>
      <w:r w:rsidRPr="003014A6">
        <w:rPr>
          <w:rFonts w:cstheme="minorHAnsi"/>
        </w:rPr>
        <w:t>:00</w:t>
      </w:r>
      <w:proofErr w:type="gramEnd"/>
      <w:r w:rsidRPr="003014A6">
        <w:rPr>
          <w:rFonts w:cstheme="minorHAnsi"/>
        </w:rPr>
        <w:t xml:space="preserve"> às 20:00 h</w:t>
      </w:r>
      <w:r w:rsidR="00C837DE">
        <w:rPr>
          <w:rFonts w:cstheme="minorHAnsi"/>
        </w:rPr>
        <w:t>ora</w:t>
      </w:r>
      <w:r w:rsidRPr="003014A6">
        <w:rPr>
          <w:rFonts w:cstheme="minorHAnsi"/>
        </w:rPr>
        <w:t xml:space="preserve">s nos dias úteis e de </w:t>
      </w:r>
      <w:r w:rsidR="00DE3E80" w:rsidRPr="003014A6">
        <w:rPr>
          <w:rFonts w:cstheme="minorHAnsi"/>
        </w:rPr>
        <w:t>1</w:t>
      </w:r>
      <w:r w:rsidR="00DE3E80">
        <w:rPr>
          <w:rFonts w:cstheme="minorHAnsi"/>
        </w:rPr>
        <w:t>1</w:t>
      </w:r>
      <w:r w:rsidRPr="003014A6">
        <w:rPr>
          <w:rFonts w:cstheme="minorHAnsi"/>
        </w:rPr>
        <w:t>:00 às 16:00 horas aos sábados</w:t>
      </w:r>
      <w:r w:rsidR="00415F6D">
        <w:rPr>
          <w:rFonts w:cstheme="minorHAnsi"/>
        </w:rPr>
        <w:t>, pode</w:t>
      </w:r>
      <w:r w:rsidR="00A340A9">
        <w:rPr>
          <w:rFonts w:cstheme="minorHAnsi"/>
        </w:rPr>
        <w:t xml:space="preserve">ndo </w:t>
      </w:r>
      <w:r w:rsidR="00415F6D">
        <w:rPr>
          <w:rFonts w:cstheme="minorHAnsi"/>
        </w:rPr>
        <w:t xml:space="preserve">ser </w:t>
      </w:r>
      <w:r w:rsidR="00A340A9">
        <w:rPr>
          <w:rFonts w:cstheme="minorHAnsi"/>
        </w:rPr>
        <w:t xml:space="preserve">livremente </w:t>
      </w:r>
      <w:r w:rsidR="00415F6D">
        <w:rPr>
          <w:rFonts w:cstheme="minorHAnsi"/>
        </w:rPr>
        <w:t>alterado em função da demanda de cada local</w:t>
      </w:r>
      <w:r w:rsidRPr="003014A6">
        <w:rPr>
          <w:rFonts w:cstheme="minorHAnsi"/>
        </w:rPr>
        <w:t>.</w:t>
      </w:r>
    </w:p>
    <w:p w:rsidR="00B25797" w:rsidRPr="003014A6" w:rsidRDefault="00F71CA5" w:rsidP="00ED6DEE">
      <w:pPr>
        <w:spacing w:after="240" w:line="264" w:lineRule="auto"/>
        <w:ind w:left="567"/>
        <w:jc w:val="both"/>
        <w:rPr>
          <w:rFonts w:cstheme="minorHAnsi"/>
        </w:rPr>
      </w:pPr>
      <w:r w:rsidRPr="003014A6">
        <w:rPr>
          <w:rFonts w:cstheme="minorHAnsi"/>
        </w:rPr>
        <w:t>Também é importante que o proprietário participe de todo o treinamento</w:t>
      </w:r>
      <w:r w:rsidR="002D121E" w:rsidRPr="003014A6">
        <w:rPr>
          <w:rFonts w:cstheme="minorHAnsi"/>
        </w:rPr>
        <w:t xml:space="preserve"> fornecido a seus colaboradores, pois assim estará ciente do todos os métodos e fluxos que serão empregados.</w:t>
      </w:r>
    </w:p>
    <w:p w:rsidR="0061726E" w:rsidRPr="003014A6" w:rsidRDefault="00FD1DC2" w:rsidP="00ED6DEE">
      <w:pPr>
        <w:pStyle w:val="PargrafodaLista"/>
        <w:numPr>
          <w:ilvl w:val="0"/>
          <w:numId w:val="2"/>
        </w:numPr>
        <w:spacing w:before="600" w:after="240" w:line="264" w:lineRule="auto"/>
        <w:ind w:left="567" w:hanging="567"/>
        <w:contextualSpacing w:val="0"/>
        <w:jc w:val="both"/>
        <w:rPr>
          <w:rFonts w:cstheme="minorHAnsi"/>
          <w:b/>
        </w:rPr>
      </w:pPr>
      <w:r>
        <w:rPr>
          <w:rFonts w:cstheme="minorHAnsi"/>
          <w:b/>
        </w:rPr>
        <w:t>INVESTIMENTOS</w:t>
      </w:r>
      <w:r w:rsidR="00704C9C" w:rsidRPr="003014A6">
        <w:rPr>
          <w:rFonts w:cstheme="minorHAnsi"/>
          <w:b/>
        </w:rPr>
        <w:t xml:space="preserve"> INICIAIS</w:t>
      </w:r>
      <w:r w:rsidR="0061726E" w:rsidRPr="003014A6">
        <w:rPr>
          <w:rFonts w:cstheme="minorHAnsi"/>
          <w:b/>
        </w:rPr>
        <w:t>:</w:t>
      </w:r>
    </w:p>
    <w:p w:rsidR="0061726E" w:rsidRPr="003014A6" w:rsidRDefault="003A7C59" w:rsidP="00ED6DEE">
      <w:pPr>
        <w:spacing w:after="240" w:line="264" w:lineRule="auto"/>
        <w:ind w:left="567"/>
        <w:jc w:val="both"/>
        <w:rPr>
          <w:rFonts w:cstheme="minorHAnsi"/>
        </w:rPr>
      </w:pPr>
      <w:r>
        <w:rPr>
          <w:rFonts w:cstheme="minorHAnsi"/>
        </w:rPr>
        <w:t>Como abordado anteriormente, a</w:t>
      </w:r>
      <w:r w:rsidR="00704C9C" w:rsidRPr="003014A6">
        <w:rPr>
          <w:rFonts w:cstheme="minorHAnsi"/>
        </w:rPr>
        <w:t xml:space="preserve"> franquia Papas Cone ope</w:t>
      </w:r>
      <w:r>
        <w:rPr>
          <w:rFonts w:cstheme="minorHAnsi"/>
        </w:rPr>
        <w:t>ra com 2 tipos de loja: a loja Ma</w:t>
      </w:r>
      <w:r w:rsidR="00704C9C" w:rsidRPr="003014A6">
        <w:rPr>
          <w:rFonts w:cstheme="minorHAnsi"/>
        </w:rPr>
        <w:t xml:space="preserve">ster e a </w:t>
      </w:r>
      <w:r>
        <w:rPr>
          <w:rFonts w:cstheme="minorHAnsi"/>
        </w:rPr>
        <w:t>S</w:t>
      </w:r>
      <w:r w:rsidR="00A340A9">
        <w:rPr>
          <w:rFonts w:cstheme="minorHAnsi"/>
        </w:rPr>
        <w:t>tandard</w:t>
      </w:r>
      <w:r w:rsidR="00704C9C" w:rsidRPr="003014A6">
        <w:rPr>
          <w:rFonts w:cstheme="minorHAnsi"/>
        </w:rPr>
        <w:t xml:space="preserve">. Os </w:t>
      </w:r>
      <w:r w:rsidR="00FD1DC2">
        <w:rPr>
          <w:rFonts w:cstheme="minorHAnsi"/>
        </w:rPr>
        <w:t>investimentos</w:t>
      </w:r>
      <w:r w:rsidR="00704C9C" w:rsidRPr="003014A6">
        <w:rPr>
          <w:rFonts w:cstheme="minorHAnsi"/>
        </w:rPr>
        <w:t xml:space="preserve"> </w:t>
      </w:r>
      <w:r>
        <w:rPr>
          <w:rFonts w:cstheme="minorHAnsi"/>
        </w:rPr>
        <w:t xml:space="preserve">iniciais </w:t>
      </w:r>
      <w:r w:rsidR="002A6DCE" w:rsidRPr="003014A6">
        <w:rPr>
          <w:rFonts w:cstheme="minorHAnsi"/>
        </w:rPr>
        <w:t xml:space="preserve">estimados </w:t>
      </w:r>
      <w:r>
        <w:rPr>
          <w:rFonts w:cstheme="minorHAnsi"/>
        </w:rPr>
        <w:t>par</w:t>
      </w:r>
      <w:r w:rsidR="00704C9C" w:rsidRPr="003014A6">
        <w:rPr>
          <w:rFonts w:cstheme="minorHAnsi"/>
        </w:rPr>
        <w:t>a cada uma delas estão indicados abaixo:</w:t>
      </w:r>
    </w:p>
    <w:tbl>
      <w:tblPr>
        <w:tblStyle w:val="Tabelacomgrade"/>
        <w:tblW w:w="8279" w:type="dxa"/>
        <w:tblInd w:w="567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1962"/>
        <w:gridCol w:w="1639"/>
        <w:gridCol w:w="1708"/>
        <w:gridCol w:w="2970"/>
      </w:tblGrid>
      <w:tr w:rsidR="00704C9C" w:rsidRPr="001A06B6" w:rsidTr="006E53FD">
        <w:trPr>
          <w:cantSplit/>
          <w:tblHeader/>
        </w:trPr>
        <w:tc>
          <w:tcPr>
            <w:tcW w:w="1962" w:type="dxa"/>
            <w:shd w:val="clear" w:color="auto" w:fill="FF0000"/>
            <w:vAlign w:val="center"/>
          </w:tcPr>
          <w:p w:rsidR="00704C9C" w:rsidRPr="00DC6725" w:rsidRDefault="00FD1DC2" w:rsidP="00ED6DEE">
            <w:pPr>
              <w:spacing w:before="60" w:after="60" w:line="264" w:lineRule="auto"/>
              <w:jc w:val="center"/>
              <w:rPr>
                <w:rFonts w:cstheme="minorHAnsi"/>
                <w:b/>
                <w:color w:val="FFFF00"/>
              </w:rPr>
            </w:pPr>
            <w:r>
              <w:rPr>
                <w:rFonts w:cstheme="minorHAnsi"/>
                <w:b/>
                <w:color w:val="FFFF00"/>
              </w:rPr>
              <w:lastRenderedPageBreak/>
              <w:t>Investimento</w:t>
            </w:r>
          </w:p>
        </w:tc>
        <w:tc>
          <w:tcPr>
            <w:tcW w:w="1639" w:type="dxa"/>
            <w:shd w:val="clear" w:color="auto" w:fill="FF0000"/>
            <w:vAlign w:val="center"/>
          </w:tcPr>
          <w:p w:rsidR="00704C9C" w:rsidRPr="00DC6725" w:rsidRDefault="00704C9C" w:rsidP="00ED6DEE">
            <w:pPr>
              <w:spacing w:before="60" w:after="60" w:line="264" w:lineRule="auto"/>
              <w:jc w:val="center"/>
              <w:rPr>
                <w:rFonts w:cstheme="minorHAnsi"/>
                <w:b/>
                <w:color w:val="FFFF00"/>
              </w:rPr>
            </w:pPr>
            <w:r w:rsidRPr="00DC6725">
              <w:rPr>
                <w:rFonts w:cstheme="minorHAnsi"/>
                <w:b/>
                <w:color w:val="FFFF00"/>
              </w:rPr>
              <w:t>Master</w:t>
            </w:r>
          </w:p>
        </w:tc>
        <w:tc>
          <w:tcPr>
            <w:tcW w:w="1708" w:type="dxa"/>
            <w:shd w:val="clear" w:color="auto" w:fill="FF0000"/>
            <w:vAlign w:val="center"/>
          </w:tcPr>
          <w:p w:rsidR="00704C9C" w:rsidRPr="008B08E1" w:rsidRDefault="001A06B6" w:rsidP="00ED6DEE">
            <w:pPr>
              <w:spacing w:before="60" w:after="60" w:line="264" w:lineRule="auto"/>
              <w:jc w:val="center"/>
              <w:rPr>
                <w:rFonts w:cstheme="minorHAnsi"/>
                <w:b/>
                <w:color w:val="FFFF00"/>
              </w:rPr>
            </w:pPr>
            <w:r>
              <w:rPr>
                <w:rFonts w:cstheme="minorHAnsi"/>
                <w:b/>
                <w:color w:val="FFFF00"/>
              </w:rPr>
              <w:t>Standard</w:t>
            </w:r>
          </w:p>
        </w:tc>
        <w:tc>
          <w:tcPr>
            <w:tcW w:w="2970" w:type="dxa"/>
            <w:shd w:val="clear" w:color="auto" w:fill="FF0000"/>
            <w:vAlign w:val="center"/>
          </w:tcPr>
          <w:p w:rsidR="00704C9C" w:rsidRPr="00DC6725" w:rsidRDefault="00151238" w:rsidP="00151238">
            <w:pPr>
              <w:spacing w:before="60" w:after="60" w:line="264" w:lineRule="auto"/>
              <w:jc w:val="center"/>
              <w:rPr>
                <w:rFonts w:cstheme="minorHAnsi"/>
                <w:b/>
                <w:color w:val="FFFF00"/>
              </w:rPr>
            </w:pPr>
            <w:r w:rsidRPr="00DC6725">
              <w:rPr>
                <w:rFonts w:cstheme="minorHAnsi"/>
                <w:b/>
                <w:color w:val="FFFF00"/>
              </w:rPr>
              <w:t>Detalh</w:t>
            </w:r>
            <w:r>
              <w:rPr>
                <w:rFonts w:cstheme="minorHAnsi"/>
                <w:b/>
                <w:color w:val="FFFF00"/>
              </w:rPr>
              <w:t>es</w:t>
            </w:r>
          </w:p>
        </w:tc>
      </w:tr>
      <w:tr w:rsidR="00704C9C" w:rsidRPr="003A7C59" w:rsidTr="006E53FD">
        <w:trPr>
          <w:cantSplit/>
        </w:trPr>
        <w:tc>
          <w:tcPr>
            <w:tcW w:w="1962" w:type="dxa"/>
            <w:vAlign w:val="center"/>
          </w:tcPr>
          <w:p w:rsidR="00704C9C" w:rsidRPr="003A7C59" w:rsidRDefault="00704C9C" w:rsidP="00ED6DEE">
            <w:pPr>
              <w:spacing w:before="60" w:after="60" w:line="264" w:lineRule="auto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t xml:space="preserve">Taxa de </w:t>
            </w:r>
            <w:r w:rsidR="009A4954" w:rsidRPr="003A7C59">
              <w:rPr>
                <w:rFonts w:cstheme="minorHAnsi"/>
                <w:sz w:val="18"/>
                <w:szCs w:val="18"/>
              </w:rPr>
              <w:t>f</w:t>
            </w:r>
            <w:r w:rsidRPr="003A7C59">
              <w:rPr>
                <w:rFonts w:cstheme="minorHAnsi"/>
                <w:sz w:val="18"/>
                <w:szCs w:val="18"/>
              </w:rPr>
              <w:t>ranquia</w:t>
            </w:r>
          </w:p>
        </w:tc>
        <w:tc>
          <w:tcPr>
            <w:tcW w:w="1639" w:type="dxa"/>
            <w:vAlign w:val="center"/>
          </w:tcPr>
          <w:p w:rsidR="00704C9C" w:rsidRPr="003A7C59" w:rsidRDefault="00704C9C" w:rsidP="008247B7">
            <w:pPr>
              <w:spacing w:before="60" w:after="60" w:line="264" w:lineRule="auto"/>
              <w:jc w:val="center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t xml:space="preserve">R$ </w:t>
            </w:r>
            <w:r w:rsidR="008247B7" w:rsidRPr="003A7C59">
              <w:rPr>
                <w:rFonts w:cstheme="minorHAnsi"/>
                <w:sz w:val="18"/>
                <w:szCs w:val="18"/>
              </w:rPr>
              <w:t>10</w:t>
            </w:r>
            <w:r w:rsidRPr="003A7C59">
              <w:rPr>
                <w:rFonts w:cstheme="minorHAnsi"/>
                <w:sz w:val="18"/>
                <w:szCs w:val="18"/>
              </w:rPr>
              <w:t>.000,00</w:t>
            </w:r>
            <w:r w:rsidR="00DC6725" w:rsidRPr="003A7C59">
              <w:rPr>
                <w:rFonts w:cstheme="minorHAnsi"/>
                <w:sz w:val="18"/>
                <w:szCs w:val="18"/>
              </w:rPr>
              <w:t xml:space="preserve"> por loja</w:t>
            </w:r>
          </w:p>
        </w:tc>
        <w:tc>
          <w:tcPr>
            <w:tcW w:w="1708" w:type="dxa"/>
            <w:vAlign w:val="center"/>
          </w:tcPr>
          <w:p w:rsidR="00DC6725" w:rsidRPr="003A7C59" w:rsidRDefault="00704C9C" w:rsidP="008247B7">
            <w:pPr>
              <w:spacing w:before="60" w:after="60" w:line="264" w:lineRule="auto"/>
              <w:jc w:val="center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t xml:space="preserve">R$ </w:t>
            </w:r>
            <w:r w:rsidR="008247B7" w:rsidRPr="003A7C59">
              <w:rPr>
                <w:rFonts w:cstheme="minorHAnsi"/>
                <w:sz w:val="18"/>
                <w:szCs w:val="18"/>
              </w:rPr>
              <w:t>7</w:t>
            </w:r>
            <w:r w:rsidRPr="003A7C59">
              <w:rPr>
                <w:rFonts w:cstheme="minorHAnsi"/>
                <w:sz w:val="18"/>
                <w:szCs w:val="18"/>
              </w:rPr>
              <w:t>.000,00</w:t>
            </w:r>
            <w:r w:rsidR="00DC6725" w:rsidRPr="003A7C59">
              <w:rPr>
                <w:rFonts w:cstheme="minorHAnsi"/>
                <w:sz w:val="18"/>
                <w:szCs w:val="18"/>
              </w:rPr>
              <w:t xml:space="preserve"> por loja</w:t>
            </w:r>
          </w:p>
        </w:tc>
        <w:tc>
          <w:tcPr>
            <w:tcW w:w="2970" w:type="dxa"/>
            <w:vAlign w:val="center"/>
          </w:tcPr>
          <w:p w:rsidR="00704C9C" w:rsidRPr="003A7C59" w:rsidRDefault="008247B7" w:rsidP="008247B7">
            <w:pPr>
              <w:spacing w:before="60" w:after="60" w:line="264" w:lineRule="auto"/>
              <w:jc w:val="both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t>Pagamento em 1</w:t>
            </w:r>
            <w:r w:rsidR="00704C9C" w:rsidRPr="003A7C59">
              <w:rPr>
                <w:rFonts w:cstheme="minorHAnsi"/>
                <w:sz w:val="18"/>
                <w:szCs w:val="18"/>
              </w:rPr>
              <w:t xml:space="preserve"> parcela na assinatura do contrato</w:t>
            </w:r>
            <w:ins w:id="1" w:author="Márcio" w:date="2018-04-05T19:19:00Z">
              <w:r w:rsidRPr="003A7C59">
                <w:rPr>
                  <w:rFonts w:cstheme="minorHAnsi"/>
                  <w:sz w:val="18"/>
                  <w:szCs w:val="18"/>
                </w:rPr>
                <w:t>.</w:t>
              </w:r>
            </w:ins>
          </w:p>
        </w:tc>
      </w:tr>
      <w:tr w:rsidR="00704C9C" w:rsidRPr="003A7C59" w:rsidTr="006E53FD">
        <w:trPr>
          <w:cantSplit/>
        </w:trPr>
        <w:tc>
          <w:tcPr>
            <w:tcW w:w="1962" w:type="dxa"/>
            <w:vAlign w:val="center"/>
          </w:tcPr>
          <w:p w:rsidR="00704C9C" w:rsidRPr="003A7C59" w:rsidRDefault="00704C9C" w:rsidP="00ED6DEE">
            <w:pPr>
              <w:spacing w:before="60" w:after="60" w:line="264" w:lineRule="auto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t>Equipamentos</w:t>
            </w:r>
          </w:p>
        </w:tc>
        <w:tc>
          <w:tcPr>
            <w:tcW w:w="1639" w:type="dxa"/>
            <w:vAlign w:val="center"/>
          </w:tcPr>
          <w:p w:rsidR="00704C9C" w:rsidRPr="003A7C59" w:rsidRDefault="00212AE9" w:rsidP="00ED6DEE">
            <w:pPr>
              <w:spacing w:before="60" w:after="60" w:line="264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100</w:t>
            </w:r>
            <w:r w:rsidR="00751638" w:rsidRPr="003A7C59">
              <w:rPr>
                <w:rFonts w:cstheme="minorHAnsi"/>
                <w:sz w:val="18"/>
                <w:szCs w:val="18"/>
              </w:rPr>
              <w:t>.000,00</w:t>
            </w:r>
          </w:p>
        </w:tc>
        <w:tc>
          <w:tcPr>
            <w:tcW w:w="1708" w:type="dxa"/>
            <w:vAlign w:val="center"/>
          </w:tcPr>
          <w:p w:rsidR="00704C9C" w:rsidRPr="003A7C59" w:rsidRDefault="00751638" w:rsidP="006B3041">
            <w:pPr>
              <w:spacing w:before="60" w:after="60" w:line="264" w:lineRule="auto"/>
              <w:jc w:val="center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t>6</w:t>
            </w:r>
            <w:r w:rsidR="006B3041">
              <w:rPr>
                <w:rFonts w:cstheme="minorHAnsi"/>
                <w:sz w:val="18"/>
                <w:szCs w:val="18"/>
              </w:rPr>
              <w:t>5.</w:t>
            </w:r>
            <w:r w:rsidRPr="003A7C59">
              <w:rPr>
                <w:rFonts w:cstheme="minorHAnsi"/>
                <w:sz w:val="18"/>
                <w:szCs w:val="18"/>
              </w:rPr>
              <w:t>000,00</w:t>
            </w:r>
          </w:p>
        </w:tc>
        <w:tc>
          <w:tcPr>
            <w:tcW w:w="2970" w:type="dxa"/>
            <w:vAlign w:val="center"/>
          </w:tcPr>
          <w:p w:rsidR="00704C9C" w:rsidRPr="003A7C59" w:rsidRDefault="002A6DCE" w:rsidP="00151238">
            <w:pPr>
              <w:spacing w:before="60" w:after="60" w:line="264" w:lineRule="auto"/>
              <w:jc w:val="both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t xml:space="preserve">Valores e condições de pagamento </w:t>
            </w:r>
            <w:r w:rsidR="00151238" w:rsidRPr="003A7C59">
              <w:rPr>
                <w:rFonts w:cstheme="minorHAnsi"/>
                <w:sz w:val="18"/>
                <w:szCs w:val="18"/>
              </w:rPr>
              <w:t xml:space="preserve">devem </w:t>
            </w:r>
            <w:r w:rsidRPr="003A7C59">
              <w:rPr>
                <w:rFonts w:cstheme="minorHAnsi"/>
                <w:sz w:val="18"/>
                <w:szCs w:val="18"/>
              </w:rPr>
              <w:t xml:space="preserve">negociados livremente entre a </w:t>
            </w:r>
            <w:r w:rsidR="00C64878" w:rsidRPr="003A7C59">
              <w:rPr>
                <w:rFonts w:cstheme="minorHAnsi"/>
                <w:sz w:val="18"/>
                <w:szCs w:val="18"/>
              </w:rPr>
              <w:t>Franqueada</w:t>
            </w:r>
            <w:r w:rsidRPr="003A7C59">
              <w:rPr>
                <w:rFonts w:cstheme="minorHAnsi"/>
                <w:sz w:val="18"/>
                <w:szCs w:val="18"/>
              </w:rPr>
              <w:t xml:space="preserve"> e os fornecedores.</w:t>
            </w:r>
          </w:p>
        </w:tc>
      </w:tr>
      <w:tr w:rsidR="008B08E1" w:rsidRPr="003A7C59" w:rsidTr="00D438B8">
        <w:trPr>
          <w:cantSplit/>
        </w:trPr>
        <w:tc>
          <w:tcPr>
            <w:tcW w:w="1962" w:type="dxa"/>
            <w:shd w:val="clear" w:color="auto" w:fill="FFFF00"/>
            <w:vAlign w:val="center"/>
          </w:tcPr>
          <w:p w:rsidR="008B08E1" w:rsidRPr="003A7C59" w:rsidRDefault="008B08E1" w:rsidP="00ED6DEE">
            <w:pPr>
              <w:spacing w:before="60" w:after="60" w:line="264" w:lineRule="auto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t>Projeto arquitetônico</w:t>
            </w:r>
          </w:p>
        </w:tc>
        <w:tc>
          <w:tcPr>
            <w:tcW w:w="1639" w:type="dxa"/>
            <w:shd w:val="clear" w:color="auto" w:fill="FFFF00"/>
            <w:vAlign w:val="center"/>
          </w:tcPr>
          <w:p w:rsidR="008B08E1" w:rsidRPr="003A7C59" w:rsidRDefault="003A7C59" w:rsidP="00ED6DEE">
            <w:pPr>
              <w:spacing w:before="60" w:after="60" w:line="264" w:lineRule="auto"/>
              <w:jc w:val="center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t>_______</w:t>
            </w:r>
          </w:p>
        </w:tc>
        <w:tc>
          <w:tcPr>
            <w:tcW w:w="1708" w:type="dxa"/>
            <w:shd w:val="clear" w:color="auto" w:fill="FFFF00"/>
            <w:vAlign w:val="center"/>
          </w:tcPr>
          <w:p w:rsidR="008B08E1" w:rsidRDefault="008B08E1" w:rsidP="00ED6DEE">
            <w:pPr>
              <w:spacing w:before="60" w:after="60" w:line="264" w:lineRule="auto"/>
              <w:jc w:val="center"/>
              <w:rPr>
                <w:rFonts w:cstheme="minorHAnsi"/>
                <w:sz w:val="18"/>
                <w:szCs w:val="18"/>
              </w:rPr>
            </w:pPr>
          </w:p>
          <w:p w:rsidR="00212AE9" w:rsidRPr="003A7C59" w:rsidRDefault="00212AE9" w:rsidP="00ED6DEE">
            <w:pPr>
              <w:spacing w:before="60" w:after="60" w:line="264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FFFF00"/>
            <w:vAlign w:val="center"/>
          </w:tcPr>
          <w:p w:rsidR="008B08E1" w:rsidRPr="003A7C59" w:rsidRDefault="008B08E1" w:rsidP="00ED6DEE">
            <w:pPr>
              <w:spacing w:before="60" w:after="60" w:line="264" w:lineRule="auto"/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9B429A" w:rsidRPr="003A7C59" w:rsidTr="006E53FD">
        <w:trPr>
          <w:cantSplit/>
        </w:trPr>
        <w:tc>
          <w:tcPr>
            <w:tcW w:w="1962" w:type="dxa"/>
            <w:vAlign w:val="center"/>
          </w:tcPr>
          <w:p w:rsidR="009B429A" w:rsidRPr="003A7C59" w:rsidRDefault="009B429A" w:rsidP="00ED6DEE">
            <w:pPr>
              <w:spacing w:before="60" w:after="60" w:line="264" w:lineRule="auto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t>Adequação da loja</w:t>
            </w:r>
          </w:p>
        </w:tc>
        <w:tc>
          <w:tcPr>
            <w:tcW w:w="3347" w:type="dxa"/>
            <w:gridSpan w:val="2"/>
            <w:vAlign w:val="center"/>
          </w:tcPr>
          <w:p w:rsidR="009B429A" w:rsidRPr="003A7C59" w:rsidRDefault="009B429A" w:rsidP="00ED6DEE">
            <w:pPr>
              <w:spacing w:before="60" w:after="60" w:line="264" w:lineRule="auto"/>
              <w:jc w:val="center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t>Variável</w:t>
            </w:r>
          </w:p>
        </w:tc>
        <w:tc>
          <w:tcPr>
            <w:tcW w:w="2970" w:type="dxa"/>
            <w:vAlign w:val="center"/>
          </w:tcPr>
          <w:p w:rsidR="009B429A" w:rsidRPr="003A7C59" w:rsidRDefault="008247B7" w:rsidP="00681F5C">
            <w:pPr>
              <w:spacing w:before="60" w:after="60" w:line="264" w:lineRule="auto"/>
              <w:jc w:val="both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t xml:space="preserve">Consistem nas obras físicas a serem feitas na loja. </w:t>
            </w:r>
            <w:r w:rsidR="00681F5C">
              <w:rPr>
                <w:rFonts w:cstheme="minorHAnsi"/>
                <w:sz w:val="18"/>
                <w:szCs w:val="18"/>
              </w:rPr>
              <w:t>O valor d</w:t>
            </w:r>
            <w:r w:rsidR="009B429A" w:rsidRPr="003A7C59">
              <w:rPr>
                <w:rFonts w:cstheme="minorHAnsi"/>
                <w:sz w:val="18"/>
                <w:szCs w:val="18"/>
              </w:rPr>
              <w:t>epende do tipo e tamanho da loja</w:t>
            </w:r>
            <w:r w:rsidR="003A7C59" w:rsidRPr="003A7C59">
              <w:rPr>
                <w:rFonts w:cstheme="minorHAnsi"/>
                <w:sz w:val="18"/>
                <w:szCs w:val="18"/>
              </w:rPr>
              <w:t xml:space="preserve"> e do mercado de construção local</w:t>
            </w:r>
            <w:r w:rsidR="009B429A" w:rsidRPr="003A7C59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9B429A" w:rsidRPr="003A7C59" w:rsidTr="00D438B8">
        <w:trPr>
          <w:cantSplit/>
        </w:trPr>
        <w:tc>
          <w:tcPr>
            <w:tcW w:w="1962" w:type="dxa"/>
            <w:shd w:val="clear" w:color="auto" w:fill="FFFF00"/>
            <w:vAlign w:val="center"/>
          </w:tcPr>
          <w:p w:rsidR="009B429A" w:rsidRPr="003A7C59" w:rsidRDefault="009B429A" w:rsidP="00ED6DEE">
            <w:pPr>
              <w:spacing w:before="60" w:after="60" w:line="264" w:lineRule="auto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t>Implantação de sistema</w:t>
            </w:r>
          </w:p>
        </w:tc>
        <w:tc>
          <w:tcPr>
            <w:tcW w:w="3347" w:type="dxa"/>
            <w:gridSpan w:val="2"/>
            <w:shd w:val="clear" w:color="auto" w:fill="FFFF00"/>
            <w:vAlign w:val="center"/>
          </w:tcPr>
          <w:p w:rsidR="009B429A" w:rsidRPr="003A7C59" w:rsidRDefault="009B429A" w:rsidP="0007070C">
            <w:pPr>
              <w:spacing w:before="60" w:after="60" w:line="264" w:lineRule="auto"/>
              <w:jc w:val="center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t xml:space="preserve">R$ </w:t>
            </w:r>
            <w:r w:rsidR="0007070C">
              <w:rPr>
                <w:rFonts w:cstheme="minorHAnsi"/>
                <w:sz w:val="18"/>
                <w:szCs w:val="18"/>
              </w:rPr>
              <w:t>2</w:t>
            </w:r>
            <w:r w:rsidRPr="003A7C59">
              <w:rPr>
                <w:rFonts w:cstheme="minorHAnsi"/>
                <w:sz w:val="18"/>
                <w:szCs w:val="18"/>
              </w:rPr>
              <w:t>.000,00</w:t>
            </w:r>
            <w:r w:rsidR="00DC6725" w:rsidRPr="003A7C59">
              <w:rPr>
                <w:rFonts w:cstheme="minorHAnsi"/>
                <w:sz w:val="18"/>
                <w:szCs w:val="18"/>
              </w:rPr>
              <w:t xml:space="preserve"> por loja</w:t>
            </w:r>
          </w:p>
        </w:tc>
        <w:tc>
          <w:tcPr>
            <w:tcW w:w="2970" w:type="dxa"/>
            <w:shd w:val="clear" w:color="auto" w:fill="FFFF00"/>
            <w:vAlign w:val="center"/>
          </w:tcPr>
          <w:p w:rsidR="009B429A" w:rsidRPr="003A7C59" w:rsidRDefault="009B429A" w:rsidP="00ED6DEE">
            <w:pPr>
              <w:spacing w:before="60" w:after="60" w:line="264" w:lineRule="auto"/>
              <w:jc w:val="both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t xml:space="preserve">Condições de pagamento negociadas entre </w:t>
            </w:r>
            <w:r w:rsidR="00C64878" w:rsidRPr="003A7C59">
              <w:rPr>
                <w:rFonts w:cstheme="minorHAnsi"/>
                <w:sz w:val="18"/>
                <w:szCs w:val="18"/>
              </w:rPr>
              <w:t>Franqueada</w:t>
            </w:r>
            <w:r w:rsidRPr="003A7C59">
              <w:rPr>
                <w:rFonts w:cstheme="minorHAnsi"/>
                <w:sz w:val="18"/>
                <w:szCs w:val="18"/>
              </w:rPr>
              <w:t xml:space="preserve"> e fornecedor. </w:t>
            </w:r>
          </w:p>
        </w:tc>
      </w:tr>
      <w:tr w:rsidR="001A06B6" w:rsidRPr="003A7C59" w:rsidTr="006E53FD">
        <w:trPr>
          <w:cantSplit/>
        </w:trPr>
        <w:tc>
          <w:tcPr>
            <w:tcW w:w="1962" w:type="dxa"/>
            <w:vAlign w:val="center"/>
          </w:tcPr>
          <w:p w:rsidR="001A06B6" w:rsidRPr="003A7C59" w:rsidRDefault="001A06B6" w:rsidP="00ED6DEE">
            <w:pPr>
              <w:spacing w:before="60" w:after="60" w:line="264" w:lineRule="auto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t>Estoque inicial</w:t>
            </w:r>
          </w:p>
        </w:tc>
        <w:tc>
          <w:tcPr>
            <w:tcW w:w="1639" w:type="dxa"/>
            <w:vAlign w:val="center"/>
          </w:tcPr>
          <w:p w:rsidR="001A06B6" w:rsidRPr="003A7C59" w:rsidRDefault="001A06B6" w:rsidP="00ED6DEE">
            <w:pPr>
              <w:spacing w:before="60" w:after="60" w:line="264" w:lineRule="auto"/>
              <w:jc w:val="center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t>5.000,00</w:t>
            </w:r>
          </w:p>
        </w:tc>
        <w:tc>
          <w:tcPr>
            <w:tcW w:w="1708" w:type="dxa"/>
            <w:vAlign w:val="center"/>
          </w:tcPr>
          <w:p w:rsidR="001A06B6" w:rsidRPr="003A7C59" w:rsidRDefault="001A06B6" w:rsidP="00ED6DEE">
            <w:pPr>
              <w:spacing w:before="60" w:after="60" w:line="264" w:lineRule="auto"/>
              <w:jc w:val="center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t>3.500,00</w:t>
            </w:r>
          </w:p>
        </w:tc>
        <w:tc>
          <w:tcPr>
            <w:tcW w:w="2970" w:type="dxa"/>
            <w:vAlign w:val="center"/>
          </w:tcPr>
          <w:p w:rsidR="001A06B6" w:rsidRPr="003A7C59" w:rsidRDefault="001A06B6" w:rsidP="00ED6DEE">
            <w:pPr>
              <w:spacing w:before="60" w:after="60" w:line="264" w:lineRule="auto"/>
              <w:jc w:val="both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t>Pode oscilar, dependendo da demanda pelos produtos.</w:t>
            </w:r>
          </w:p>
        </w:tc>
      </w:tr>
      <w:tr w:rsidR="009B429A" w:rsidRPr="003A7C59" w:rsidTr="006E53FD">
        <w:trPr>
          <w:cantSplit/>
        </w:trPr>
        <w:tc>
          <w:tcPr>
            <w:tcW w:w="1962" w:type="dxa"/>
            <w:vAlign w:val="center"/>
          </w:tcPr>
          <w:p w:rsidR="009B429A" w:rsidRPr="003A7C59" w:rsidRDefault="009B429A" w:rsidP="00ED6DEE">
            <w:pPr>
              <w:spacing w:before="60" w:after="60" w:line="264" w:lineRule="auto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t>Treinamento administrativo e operacional</w:t>
            </w:r>
          </w:p>
        </w:tc>
        <w:tc>
          <w:tcPr>
            <w:tcW w:w="3347" w:type="dxa"/>
            <w:gridSpan w:val="2"/>
            <w:vAlign w:val="center"/>
          </w:tcPr>
          <w:p w:rsidR="009B429A" w:rsidRPr="003A7C59" w:rsidRDefault="006B3041" w:rsidP="00ED6DEE">
            <w:pPr>
              <w:spacing w:before="60" w:after="60" w:line="264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Para treinamento na cidade da loja </w:t>
            </w:r>
            <w:r w:rsidR="009B429A" w:rsidRPr="003A7C59">
              <w:rPr>
                <w:rFonts w:cstheme="minorHAnsi"/>
                <w:sz w:val="18"/>
                <w:szCs w:val="18"/>
              </w:rPr>
              <w:t>R$ 3.</w:t>
            </w:r>
            <w:r w:rsidR="004F70DA" w:rsidRPr="003A7C59">
              <w:rPr>
                <w:rFonts w:cstheme="minorHAnsi"/>
                <w:sz w:val="18"/>
                <w:szCs w:val="18"/>
              </w:rPr>
              <w:t>5</w:t>
            </w:r>
            <w:r w:rsidR="009B429A" w:rsidRPr="003A7C59">
              <w:rPr>
                <w:rFonts w:cstheme="minorHAnsi"/>
                <w:sz w:val="18"/>
                <w:szCs w:val="18"/>
              </w:rPr>
              <w:t>00,00 nas regiões Sul, Sudeste e Centro-Oeste</w:t>
            </w:r>
            <w:r>
              <w:rPr>
                <w:rFonts w:cstheme="minorHAnsi"/>
                <w:sz w:val="18"/>
                <w:szCs w:val="18"/>
              </w:rPr>
              <w:t xml:space="preserve">, e </w:t>
            </w:r>
            <w:r w:rsidR="009B429A" w:rsidRPr="003A7C59">
              <w:rPr>
                <w:rFonts w:cstheme="minorHAnsi"/>
                <w:sz w:val="18"/>
                <w:szCs w:val="18"/>
              </w:rPr>
              <w:t>R$ 5.000,00 nas regiões Norte e Nordeste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:rsidR="00DC6725" w:rsidRPr="003A7C59" w:rsidRDefault="00DC6725" w:rsidP="00ED6DEE">
            <w:pPr>
              <w:spacing w:before="60" w:after="60" w:line="264" w:lineRule="auto"/>
              <w:jc w:val="center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t>Valores fixados por loja, exceto se abertas na mesma data e na mesma cidade</w:t>
            </w:r>
            <w:r w:rsidR="003A7C59" w:rsidRPr="003A7C59">
              <w:rPr>
                <w:rFonts w:cstheme="minorHAnsi"/>
                <w:sz w:val="18"/>
                <w:szCs w:val="18"/>
              </w:rPr>
              <w:t>.</w:t>
            </w:r>
          </w:p>
          <w:p w:rsidR="003A7C59" w:rsidRPr="003A7C59" w:rsidRDefault="003A7C59" w:rsidP="006B3041">
            <w:pPr>
              <w:spacing w:before="60" w:after="60" w:line="264" w:lineRule="auto"/>
              <w:jc w:val="center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t>Caso queira, o Franqueado pode optar por enviar seus funcionários para treinamento em Belo Horizonte</w:t>
            </w:r>
            <w:r w:rsidR="006B3041">
              <w:rPr>
                <w:rFonts w:cstheme="minorHAnsi"/>
                <w:sz w:val="18"/>
                <w:szCs w:val="18"/>
              </w:rPr>
              <w:t>, sem custos adicionais</w:t>
            </w:r>
            <w:r w:rsidRPr="003A7C59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2970" w:type="dxa"/>
            <w:vAlign w:val="center"/>
          </w:tcPr>
          <w:p w:rsidR="009B429A" w:rsidRPr="003A7C59" w:rsidRDefault="009B429A" w:rsidP="00ED6DEE">
            <w:pPr>
              <w:spacing w:before="60" w:after="60" w:line="264" w:lineRule="auto"/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212E5B" w:rsidRPr="003A7C59" w:rsidTr="006E53FD">
        <w:trPr>
          <w:cantSplit/>
        </w:trPr>
        <w:tc>
          <w:tcPr>
            <w:tcW w:w="1962" w:type="dxa"/>
            <w:vAlign w:val="center"/>
          </w:tcPr>
          <w:p w:rsidR="00212E5B" w:rsidRPr="003A7C59" w:rsidRDefault="00212E5B" w:rsidP="00212E5B">
            <w:pPr>
              <w:spacing w:before="60" w:after="60" w:line="264" w:lineRule="auto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t>Implantação de sistema de gestão</w:t>
            </w:r>
          </w:p>
        </w:tc>
        <w:tc>
          <w:tcPr>
            <w:tcW w:w="6317" w:type="dxa"/>
            <w:gridSpan w:val="3"/>
            <w:vAlign w:val="center"/>
          </w:tcPr>
          <w:p w:rsidR="00212E5B" w:rsidRPr="003A7C59" w:rsidRDefault="00212E5B" w:rsidP="00212E5B">
            <w:pPr>
              <w:spacing w:before="60" w:after="60" w:line="264" w:lineRule="auto"/>
              <w:jc w:val="center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t>R$ 1.000,00 por loja</w:t>
            </w:r>
          </w:p>
        </w:tc>
      </w:tr>
    </w:tbl>
    <w:p w:rsidR="00704C9C" w:rsidRPr="003014A6" w:rsidRDefault="00704C9C" w:rsidP="00ED6DEE">
      <w:pPr>
        <w:pStyle w:val="PargrafodaLista"/>
        <w:numPr>
          <w:ilvl w:val="0"/>
          <w:numId w:val="2"/>
        </w:numPr>
        <w:spacing w:before="600" w:after="240" w:line="264" w:lineRule="auto"/>
        <w:ind w:left="567" w:hanging="567"/>
        <w:contextualSpacing w:val="0"/>
        <w:jc w:val="both"/>
        <w:rPr>
          <w:rFonts w:cstheme="minorHAnsi"/>
          <w:b/>
        </w:rPr>
      </w:pPr>
      <w:r w:rsidRPr="003014A6">
        <w:rPr>
          <w:rFonts w:cstheme="minorHAnsi"/>
          <w:b/>
        </w:rPr>
        <w:t>CUSTOS MENSAIS:</w:t>
      </w:r>
    </w:p>
    <w:p w:rsidR="00704C9C" w:rsidRPr="003014A6" w:rsidRDefault="009A4954" w:rsidP="00ED6DEE">
      <w:pPr>
        <w:spacing w:after="240" w:line="264" w:lineRule="auto"/>
        <w:ind w:left="567"/>
        <w:jc w:val="both"/>
        <w:rPr>
          <w:rFonts w:cstheme="minorHAnsi"/>
        </w:rPr>
      </w:pPr>
      <w:r w:rsidRPr="003014A6">
        <w:rPr>
          <w:rFonts w:cstheme="minorHAnsi"/>
        </w:rPr>
        <w:t xml:space="preserve">Os custos mensais estimados </w:t>
      </w:r>
      <w:r w:rsidR="006B3041">
        <w:rPr>
          <w:rFonts w:cstheme="minorHAnsi"/>
        </w:rPr>
        <w:t>de</w:t>
      </w:r>
      <w:r w:rsidRPr="003014A6">
        <w:rPr>
          <w:rFonts w:cstheme="minorHAnsi"/>
        </w:rPr>
        <w:t xml:space="preserve"> uma loja da franquia Papas Cone</w:t>
      </w:r>
      <w:proofErr w:type="gramStart"/>
      <w:r w:rsidRPr="003014A6">
        <w:rPr>
          <w:rFonts w:cstheme="minorHAnsi"/>
        </w:rPr>
        <w:t>, estão</w:t>
      </w:r>
      <w:proofErr w:type="gramEnd"/>
      <w:r w:rsidRPr="003014A6">
        <w:rPr>
          <w:rFonts w:cstheme="minorHAnsi"/>
        </w:rPr>
        <w:t xml:space="preserve"> relacionados a seguir</w:t>
      </w:r>
      <w:r w:rsidR="00704C9C" w:rsidRPr="003014A6">
        <w:rPr>
          <w:rFonts w:cstheme="minorHAnsi"/>
        </w:rPr>
        <w:t>:</w:t>
      </w:r>
    </w:p>
    <w:tbl>
      <w:tblPr>
        <w:tblStyle w:val="Tabelacomgrade"/>
        <w:tblW w:w="0" w:type="auto"/>
        <w:tblInd w:w="567" w:type="dxa"/>
        <w:tblCellMar>
          <w:left w:w="57" w:type="dxa"/>
          <w:right w:w="57" w:type="dxa"/>
        </w:tblCellMar>
        <w:tblLook w:val="04A0"/>
      </w:tblPr>
      <w:tblGrid>
        <w:gridCol w:w="1758"/>
        <w:gridCol w:w="1701"/>
        <w:gridCol w:w="49"/>
        <w:gridCol w:w="120"/>
        <w:gridCol w:w="1630"/>
        <w:gridCol w:w="3062"/>
      </w:tblGrid>
      <w:tr w:rsidR="00704C9C" w:rsidRPr="00DC6725" w:rsidTr="005A5967">
        <w:trPr>
          <w:cantSplit/>
          <w:tblHeader/>
        </w:trPr>
        <w:tc>
          <w:tcPr>
            <w:tcW w:w="1758" w:type="dxa"/>
            <w:shd w:val="clear" w:color="auto" w:fill="FF0000"/>
            <w:vAlign w:val="center"/>
          </w:tcPr>
          <w:p w:rsidR="00704C9C" w:rsidRPr="00DC6725" w:rsidRDefault="00704C9C" w:rsidP="00B002C8">
            <w:pPr>
              <w:spacing w:before="60" w:after="60" w:line="264" w:lineRule="auto"/>
              <w:jc w:val="center"/>
              <w:rPr>
                <w:rFonts w:cstheme="minorHAnsi"/>
                <w:b/>
                <w:color w:val="FFFF00"/>
              </w:rPr>
            </w:pPr>
            <w:r w:rsidRPr="00DC6725">
              <w:rPr>
                <w:rFonts w:cstheme="minorHAnsi"/>
                <w:b/>
                <w:color w:val="FFFF00"/>
              </w:rPr>
              <w:t>Custo</w:t>
            </w:r>
          </w:p>
        </w:tc>
        <w:tc>
          <w:tcPr>
            <w:tcW w:w="1870" w:type="dxa"/>
            <w:gridSpan w:val="3"/>
            <w:shd w:val="clear" w:color="auto" w:fill="FF0000"/>
            <w:vAlign w:val="center"/>
          </w:tcPr>
          <w:p w:rsidR="00704C9C" w:rsidRPr="00DC6725" w:rsidRDefault="00704C9C" w:rsidP="00B002C8">
            <w:pPr>
              <w:spacing w:before="60" w:after="60" w:line="264" w:lineRule="auto"/>
              <w:jc w:val="center"/>
              <w:rPr>
                <w:rFonts w:cstheme="minorHAnsi"/>
                <w:b/>
                <w:color w:val="FFFF00"/>
              </w:rPr>
            </w:pPr>
            <w:r w:rsidRPr="00DC6725">
              <w:rPr>
                <w:rFonts w:cstheme="minorHAnsi"/>
                <w:b/>
                <w:color w:val="FFFF00"/>
              </w:rPr>
              <w:t>Master</w:t>
            </w:r>
          </w:p>
        </w:tc>
        <w:tc>
          <w:tcPr>
            <w:tcW w:w="1630" w:type="dxa"/>
            <w:shd w:val="clear" w:color="auto" w:fill="FF0000"/>
            <w:vAlign w:val="center"/>
          </w:tcPr>
          <w:p w:rsidR="00704C9C" w:rsidRPr="00AB67CD" w:rsidRDefault="00DE3E80" w:rsidP="00B002C8">
            <w:pPr>
              <w:spacing w:before="60" w:after="60" w:line="264" w:lineRule="auto"/>
              <w:jc w:val="center"/>
              <w:rPr>
                <w:rFonts w:cstheme="minorHAnsi"/>
                <w:b/>
                <w:color w:val="FFFF00"/>
              </w:rPr>
            </w:pPr>
            <w:r w:rsidRPr="00AB67CD">
              <w:rPr>
                <w:rFonts w:cstheme="minorHAnsi"/>
                <w:b/>
                <w:color w:val="FFFF00"/>
              </w:rPr>
              <w:t>Standard</w:t>
            </w:r>
          </w:p>
        </w:tc>
        <w:tc>
          <w:tcPr>
            <w:tcW w:w="3062" w:type="dxa"/>
            <w:shd w:val="clear" w:color="auto" w:fill="FF0000"/>
            <w:vAlign w:val="center"/>
          </w:tcPr>
          <w:p w:rsidR="00704C9C" w:rsidRPr="00DC6725" w:rsidRDefault="005F7F47" w:rsidP="00B002C8">
            <w:pPr>
              <w:spacing w:before="60" w:after="60" w:line="264" w:lineRule="auto"/>
              <w:jc w:val="center"/>
              <w:rPr>
                <w:rFonts w:cstheme="minorHAnsi"/>
                <w:b/>
                <w:color w:val="FFFF00"/>
              </w:rPr>
            </w:pPr>
            <w:r w:rsidRPr="00DC6725">
              <w:rPr>
                <w:rFonts w:cstheme="minorHAnsi"/>
                <w:b/>
                <w:color w:val="FFFF00"/>
              </w:rPr>
              <w:t>Detalh</w:t>
            </w:r>
            <w:r>
              <w:rPr>
                <w:rFonts w:cstheme="minorHAnsi"/>
                <w:b/>
                <w:color w:val="FFFF00"/>
              </w:rPr>
              <w:t>es</w:t>
            </w:r>
          </w:p>
        </w:tc>
      </w:tr>
      <w:tr w:rsidR="009B429A" w:rsidRPr="003A7C59" w:rsidTr="005A5967">
        <w:trPr>
          <w:cantSplit/>
        </w:trPr>
        <w:tc>
          <w:tcPr>
            <w:tcW w:w="1758" w:type="dxa"/>
            <w:vAlign w:val="center"/>
          </w:tcPr>
          <w:p w:rsidR="009B429A" w:rsidRPr="003A7C59" w:rsidRDefault="009B429A" w:rsidP="00B002C8">
            <w:pPr>
              <w:spacing w:before="60" w:after="60" w:line="264" w:lineRule="auto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t>Royalties</w:t>
            </w:r>
          </w:p>
        </w:tc>
        <w:tc>
          <w:tcPr>
            <w:tcW w:w="3500" w:type="dxa"/>
            <w:gridSpan w:val="4"/>
            <w:vAlign w:val="center"/>
          </w:tcPr>
          <w:p w:rsidR="009B429A" w:rsidRPr="003A7C59" w:rsidRDefault="009B429A" w:rsidP="00B002C8">
            <w:pPr>
              <w:spacing w:before="60" w:after="60" w:line="264" w:lineRule="auto"/>
              <w:jc w:val="center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t>6,0 %</w:t>
            </w:r>
            <w:r w:rsidR="00515F23" w:rsidRPr="003A7C59">
              <w:rPr>
                <w:rFonts w:cstheme="minorHAnsi"/>
                <w:sz w:val="18"/>
                <w:szCs w:val="18"/>
              </w:rPr>
              <w:t xml:space="preserve"> do faturamento bruto</w:t>
            </w:r>
          </w:p>
        </w:tc>
        <w:tc>
          <w:tcPr>
            <w:tcW w:w="3062" w:type="dxa"/>
            <w:vAlign w:val="center"/>
          </w:tcPr>
          <w:p w:rsidR="009B429A" w:rsidRPr="003A7C59" w:rsidRDefault="009B429A" w:rsidP="00B002C8">
            <w:pPr>
              <w:spacing w:before="60" w:after="60" w:line="264" w:lineRule="auto"/>
              <w:jc w:val="both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t>A ser pago no 10º dia útil de cada mês, referente aos valores apurados ao mês anterior.</w:t>
            </w:r>
          </w:p>
        </w:tc>
      </w:tr>
      <w:tr w:rsidR="009B429A" w:rsidRPr="003A7C59" w:rsidTr="003126BF">
        <w:trPr>
          <w:cantSplit/>
        </w:trPr>
        <w:tc>
          <w:tcPr>
            <w:tcW w:w="1758" w:type="dxa"/>
            <w:shd w:val="clear" w:color="auto" w:fill="FFFF00"/>
            <w:vAlign w:val="center"/>
          </w:tcPr>
          <w:p w:rsidR="009B429A" w:rsidRPr="003A7C59" w:rsidRDefault="009B429A" w:rsidP="00B002C8">
            <w:pPr>
              <w:spacing w:before="60" w:after="60" w:line="264" w:lineRule="auto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lastRenderedPageBreak/>
              <w:t xml:space="preserve">Taxa de </w:t>
            </w:r>
            <w:r w:rsidR="00D438B8">
              <w:rPr>
                <w:rFonts w:cstheme="minorHAnsi"/>
                <w:sz w:val="18"/>
                <w:szCs w:val="18"/>
              </w:rPr>
              <w:t>fornecimento</w:t>
            </w:r>
          </w:p>
        </w:tc>
        <w:tc>
          <w:tcPr>
            <w:tcW w:w="3500" w:type="dxa"/>
            <w:gridSpan w:val="4"/>
            <w:shd w:val="clear" w:color="auto" w:fill="FFFF00"/>
            <w:vAlign w:val="center"/>
          </w:tcPr>
          <w:p w:rsidR="00DC6725" w:rsidRPr="003A7C59" w:rsidRDefault="00681F5C" w:rsidP="00B002C8">
            <w:pPr>
              <w:spacing w:before="60" w:after="60" w:line="264" w:lineRule="auto"/>
              <w:jc w:val="center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R</w:t>
            </w:r>
            <w:r w:rsidR="00D438B8">
              <w:rPr>
                <w:rFonts w:cstheme="minorHAnsi"/>
                <w:sz w:val="18"/>
                <w:szCs w:val="18"/>
              </w:rPr>
              <w:t>________</w:t>
            </w:r>
            <w:r w:rsidR="009B429A" w:rsidRPr="003A7C59">
              <w:rPr>
                <w:rFonts w:cstheme="minorHAnsi"/>
                <w:sz w:val="18"/>
                <w:szCs w:val="18"/>
              </w:rPr>
              <w:t>,</w:t>
            </w:r>
            <w:proofErr w:type="gramEnd"/>
            <w:r w:rsidR="009B429A" w:rsidRPr="003A7C59">
              <w:rPr>
                <w:rFonts w:cstheme="minorHAnsi"/>
                <w:sz w:val="18"/>
                <w:szCs w:val="18"/>
              </w:rPr>
              <w:t>00</w:t>
            </w:r>
            <w:r w:rsidR="003126BF">
              <w:rPr>
                <w:rFonts w:cstheme="minorHAnsi"/>
                <w:sz w:val="18"/>
                <w:szCs w:val="18"/>
              </w:rPr>
              <w:t xml:space="preserve"> </w:t>
            </w:r>
            <w:ins w:id="2" w:author="Márcio" w:date="2018-04-05T20:16:00Z">
              <w:r w:rsidR="00212E5B" w:rsidRPr="003A7C59">
                <w:rPr>
                  <w:rFonts w:cstheme="minorHAnsi"/>
                  <w:sz w:val="18"/>
                  <w:szCs w:val="18"/>
                </w:rPr>
                <w:t xml:space="preserve"> </w:t>
              </w:r>
            </w:ins>
            <w:r w:rsidR="00DC6725" w:rsidRPr="003A7C59">
              <w:rPr>
                <w:rFonts w:cstheme="minorHAnsi"/>
                <w:sz w:val="18"/>
                <w:szCs w:val="18"/>
              </w:rPr>
              <w:t>por loja</w:t>
            </w:r>
          </w:p>
        </w:tc>
        <w:tc>
          <w:tcPr>
            <w:tcW w:w="3062" w:type="dxa"/>
            <w:shd w:val="clear" w:color="auto" w:fill="FFFF00"/>
            <w:vAlign w:val="center"/>
          </w:tcPr>
          <w:p w:rsidR="009B429A" w:rsidRPr="003A7C59" w:rsidRDefault="009B429A" w:rsidP="00B002C8">
            <w:pPr>
              <w:spacing w:before="60" w:after="60" w:line="264" w:lineRule="auto"/>
              <w:jc w:val="both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t>Valor fixo depositado juntamente com a taxa de franquia.</w:t>
            </w:r>
          </w:p>
          <w:p w:rsidR="008E5D42" w:rsidRPr="003A7C59" w:rsidRDefault="005F7F47" w:rsidP="00B002C8">
            <w:pPr>
              <w:spacing w:before="60" w:after="60" w:line="264" w:lineRule="auto"/>
              <w:jc w:val="both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t>É</w:t>
            </w:r>
            <w:r w:rsidR="008E5D42" w:rsidRPr="003A7C59">
              <w:rPr>
                <w:rFonts w:cstheme="minorHAnsi"/>
                <w:sz w:val="18"/>
                <w:szCs w:val="18"/>
              </w:rPr>
              <w:t xml:space="preserve"> a contrapartida pelo fornecimento </w:t>
            </w:r>
            <w:r w:rsidR="00D438B8">
              <w:rPr>
                <w:rFonts w:cstheme="minorHAnsi"/>
                <w:sz w:val="18"/>
                <w:szCs w:val="18"/>
              </w:rPr>
              <w:t xml:space="preserve">de materiais de </w:t>
            </w:r>
            <w:r w:rsidR="00610968" w:rsidRPr="003A7C59">
              <w:rPr>
                <w:rFonts w:cstheme="minorHAnsi"/>
                <w:sz w:val="18"/>
                <w:szCs w:val="18"/>
              </w:rPr>
              <w:t>identidade visual das lojas</w:t>
            </w:r>
            <w:r w:rsidR="00D438B8">
              <w:rPr>
                <w:rFonts w:cstheme="minorHAnsi"/>
                <w:sz w:val="18"/>
                <w:szCs w:val="18"/>
              </w:rPr>
              <w:t>, tais como</w:t>
            </w:r>
            <w:r w:rsidR="008E5D42" w:rsidRPr="003A7C59">
              <w:rPr>
                <w:rFonts w:cstheme="minorHAnsi"/>
                <w:sz w:val="18"/>
                <w:szCs w:val="18"/>
              </w:rPr>
              <w:t xml:space="preserve">: adesivos, </w:t>
            </w:r>
            <w:r w:rsidR="00C5530B" w:rsidRPr="003A7C59">
              <w:rPr>
                <w:rFonts w:cstheme="minorHAnsi"/>
                <w:sz w:val="18"/>
                <w:szCs w:val="18"/>
              </w:rPr>
              <w:t xml:space="preserve">banners, </w:t>
            </w:r>
            <w:r w:rsidR="00596E75">
              <w:rPr>
                <w:rFonts w:cstheme="minorHAnsi"/>
                <w:sz w:val="18"/>
                <w:szCs w:val="18"/>
              </w:rPr>
              <w:t xml:space="preserve">bandeja e </w:t>
            </w:r>
            <w:r w:rsidR="00610968" w:rsidRPr="003A7C59">
              <w:rPr>
                <w:rFonts w:cstheme="minorHAnsi"/>
                <w:sz w:val="18"/>
                <w:szCs w:val="18"/>
              </w:rPr>
              <w:t>forro</w:t>
            </w:r>
            <w:r w:rsidR="00C5530B">
              <w:rPr>
                <w:rFonts w:cstheme="minorHAnsi"/>
                <w:sz w:val="18"/>
                <w:szCs w:val="18"/>
              </w:rPr>
              <w:t>s</w:t>
            </w:r>
            <w:r w:rsidR="00610968" w:rsidRPr="003A7C59">
              <w:rPr>
                <w:rFonts w:cstheme="minorHAnsi"/>
                <w:sz w:val="18"/>
                <w:szCs w:val="18"/>
              </w:rPr>
              <w:t xml:space="preserve"> de bandeja, </w:t>
            </w:r>
            <w:r w:rsidR="00BD3FEF">
              <w:rPr>
                <w:rFonts w:cstheme="minorHAnsi"/>
                <w:sz w:val="18"/>
                <w:szCs w:val="18"/>
              </w:rPr>
              <w:t>embalage</w:t>
            </w:r>
            <w:r w:rsidR="00C5530B">
              <w:rPr>
                <w:rFonts w:cstheme="minorHAnsi"/>
                <w:sz w:val="18"/>
                <w:szCs w:val="18"/>
              </w:rPr>
              <w:t>ns</w:t>
            </w:r>
            <w:r w:rsidR="00610968" w:rsidRPr="003A7C59">
              <w:rPr>
                <w:rFonts w:cstheme="minorHAnsi"/>
                <w:sz w:val="18"/>
                <w:szCs w:val="18"/>
              </w:rPr>
              <w:t xml:space="preserve"> para viagem</w:t>
            </w:r>
            <w:r w:rsidR="00BD3FEF">
              <w:rPr>
                <w:rFonts w:cstheme="minorHAnsi"/>
                <w:sz w:val="18"/>
                <w:szCs w:val="18"/>
              </w:rPr>
              <w:t xml:space="preserve"> e saco plástico para acondicionamento de cones</w:t>
            </w:r>
            <w:r w:rsidR="00D438B8">
              <w:rPr>
                <w:rFonts w:cstheme="minorHAnsi"/>
                <w:sz w:val="18"/>
                <w:szCs w:val="18"/>
              </w:rPr>
              <w:t xml:space="preserve">, </w:t>
            </w:r>
            <w:r w:rsidR="00596E75">
              <w:rPr>
                <w:rFonts w:cstheme="minorHAnsi"/>
                <w:sz w:val="18"/>
                <w:szCs w:val="18"/>
              </w:rPr>
              <w:t>cardápio</w:t>
            </w:r>
            <w:r w:rsidR="00C5530B">
              <w:rPr>
                <w:rFonts w:cstheme="minorHAnsi"/>
                <w:sz w:val="18"/>
                <w:szCs w:val="18"/>
              </w:rPr>
              <w:t>s e</w:t>
            </w:r>
            <w:r w:rsidR="00596E7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596E75">
              <w:rPr>
                <w:rFonts w:cstheme="minorHAnsi"/>
                <w:sz w:val="18"/>
                <w:szCs w:val="18"/>
              </w:rPr>
              <w:t>porta-cone</w:t>
            </w:r>
            <w:r w:rsidR="00C5530B">
              <w:rPr>
                <w:rFonts w:cstheme="minorHAnsi"/>
                <w:sz w:val="18"/>
                <w:szCs w:val="18"/>
              </w:rPr>
              <w:t>s</w:t>
            </w:r>
            <w:proofErr w:type="spellEnd"/>
            <w:r w:rsidR="00C5530B">
              <w:rPr>
                <w:rFonts w:cstheme="minorHAnsi"/>
                <w:sz w:val="18"/>
                <w:szCs w:val="18"/>
              </w:rPr>
              <w:t xml:space="preserve"> e </w:t>
            </w:r>
            <w:proofErr w:type="spellStart"/>
            <w:r w:rsidR="00C5530B">
              <w:rPr>
                <w:rFonts w:cstheme="minorHAnsi"/>
                <w:sz w:val="18"/>
                <w:szCs w:val="18"/>
              </w:rPr>
              <w:t>porta-guardanapos</w:t>
            </w:r>
            <w:proofErr w:type="spellEnd"/>
            <w:r w:rsidR="00596E75">
              <w:rPr>
                <w:rFonts w:cstheme="minorHAnsi"/>
                <w:sz w:val="18"/>
                <w:szCs w:val="18"/>
              </w:rPr>
              <w:t xml:space="preserve">, </w:t>
            </w:r>
            <w:r w:rsidR="00D438B8">
              <w:rPr>
                <w:rFonts w:cstheme="minorHAnsi"/>
                <w:sz w:val="18"/>
                <w:szCs w:val="18"/>
              </w:rPr>
              <w:t>que seriam mais onerosos se adquiridos individualmente por cada Franqueada</w:t>
            </w:r>
            <w:r w:rsidR="00610968" w:rsidRPr="003A7C59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C76F59" w:rsidRPr="003A7C59" w:rsidTr="005A5967">
        <w:trPr>
          <w:cantSplit/>
        </w:trPr>
        <w:tc>
          <w:tcPr>
            <w:tcW w:w="1758" w:type="dxa"/>
            <w:vAlign w:val="center"/>
          </w:tcPr>
          <w:p w:rsidR="00C76F59" w:rsidRPr="003A7C59" w:rsidRDefault="00C76F59" w:rsidP="00B002C8">
            <w:pPr>
              <w:spacing w:before="60" w:after="60" w:line="264" w:lineRule="auto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t>Locação da loja</w:t>
            </w:r>
          </w:p>
        </w:tc>
        <w:tc>
          <w:tcPr>
            <w:tcW w:w="3500" w:type="dxa"/>
            <w:gridSpan w:val="4"/>
            <w:vAlign w:val="center"/>
          </w:tcPr>
          <w:p w:rsidR="00C76F59" w:rsidRPr="003A7C59" w:rsidRDefault="00C76F59" w:rsidP="00B002C8">
            <w:pPr>
              <w:spacing w:before="60" w:after="60" w:line="264" w:lineRule="auto"/>
              <w:jc w:val="center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t>Variável</w:t>
            </w:r>
          </w:p>
        </w:tc>
        <w:tc>
          <w:tcPr>
            <w:tcW w:w="3062" w:type="dxa"/>
            <w:vAlign w:val="center"/>
          </w:tcPr>
          <w:p w:rsidR="00C76F59" w:rsidRPr="003A7C59" w:rsidRDefault="00C76F59" w:rsidP="00B002C8">
            <w:pPr>
              <w:spacing w:before="60" w:after="60" w:line="264" w:lineRule="auto"/>
              <w:jc w:val="both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t>Depende d</w:t>
            </w:r>
            <w:r w:rsidR="003126BF">
              <w:rPr>
                <w:rFonts w:cstheme="minorHAnsi"/>
                <w:sz w:val="18"/>
                <w:szCs w:val="18"/>
              </w:rPr>
              <w:t>o tamanho e d</w:t>
            </w:r>
            <w:r w:rsidRPr="003A7C59">
              <w:rPr>
                <w:rFonts w:cstheme="minorHAnsi"/>
                <w:sz w:val="18"/>
                <w:szCs w:val="18"/>
              </w:rPr>
              <w:t>a localização da loja e dos parâmetros do mercado imobiliário local.</w:t>
            </w:r>
          </w:p>
        </w:tc>
      </w:tr>
      <w:tr w:rsidR="009B429A" w:rsidRPr="003A7C59" w:rsidTr="003126BF">
        <w:trPr>
          <w:cantSplit/>
        </w:trPr>
        <w:tc>
          <w:tcPr>
            <w:tcW w:w="1758" w:type="dxa"/>
            <w:shd w:val="clear" w:color="auto" w:fill="FFFF00"/>
            <w:vAlign w:val="center"/>
          </w:tcPr>
          <w:p w:rsidR="009B429A" w:rsidRPr="003126BF" w:rsidRDefault="009B429A" w:rsidP="00B002C8">
            <w:pPr>
              <w:spacing w:before="60" w:after="60" w:line="264" w:lineRule="auto"/>
              <w:rPr>
                <w:rFonts w:cstheme="minorHAnsi"/>
                <w:sz w:val="18"/>
                <w:szCs w:val="18"/>
              </w:rPr>
            </w:pPr>
            <w:r w:rsidRPr="003126BF">
              <w:rPr>
                <w:rFonts w:cstheme="minorHAnsi"/>
                <w:sz w:val="18"/>
                <w:szCs w:val="18"/>
              </w:rPr>
              <w:t>Manutenção de sistema</w:t>
            </w:r>
          </w:p>
        </w:tc>
        <w:tc>
          <w:tcPr>
            <w:tcW w:w="3500" w:type="dxa"/>
            <w:gridSpan w:val="4"/>
            <w:shd w:val="clear" w:color="auto" w:fill="FFFF00"/>
            <w:vAlign w:val="center"/>
          </w:tcPr>
          <w:p w:rsidR="009B429A" w:rsidRPr="003126BF" w:rsidRDefault="009B429A" w:rsidP="00B002C8">
            <w:pPr>
              <w:spacing w:before="60" w:after="60" w:line="264" w:lineRule="auto"/>
              <w:jc w:val="center"/>
              <w:rPr>
                <w:rFonts w:cstheme="minorHAnsi"/>
                <w:sz w:val="18"/>
                <w:szCs w:val="18"/>
              </w:rPr>
            </w:pPr>
            <w:r w:rsidRPr="003126BF">
              <w:rPr>
                <w:rFonts w:cstheme="minorHAnsi"/>
                <w:sz w:val="18"/>
                <w:szCs w:val="18"/>
              </w:rPr>
              <w:t xml:space="preserve">R$ </w:t>
            </w:r>
            <w:r w:rsidR="00596E75">
              <w:rPr>
                <w:rFonts w:cstheme="minorHAnsi"/>
                <w:sz w:val="18"/>
                <w:szCs w:val="18"/>
              </w:rPr>
              <w:t>___</w:t>
            </w:r>
            <w:proofErr w:type="gramStart"/>
            <w:r w:rsidRPr="003126BF">
              <w:rPr>
                <w:rFonts w:cstheme="minorHAnsi"/>
                <w:sz w:val="18"/>
                <w:szCs w:val="18"/>
              </w:rPr>
              <w:t>,</w:t>
            </w:r>
            <w:proofErr w:type="gramEnd"/>
            <w:r w:rsidRPr="003126BF">
              <w:rPr>
                <w:rFonts w:cstheme="minorHAnsi"/>
                <w:sz w:val="18"/>
                <w:szCs w:val="18"/>
              </w:rPr>
              <w:t>00</w:t>
            </w:r>
          </w:p>
          <w:p w:rsidR="00DC6725" w:rsidRPr="003126BF" w:rsidRDefault="00DC6725" w:rsidP="00B002C8">
            <w:pPr>
              <w:spacing w:before="60" w:after="60" w:line="264" w:lineRule="auto"/>
              <w:jc w:val="center"/>
              <w:rPr>
                <w:rFonts w:cstheme="minorHAnsi"/>
                <w:sz w:val="18"/>
                <w:szCs w:val="18"/>
              </w:rPr>
            </w:pPr>
            <w:proofErr w:type="gramStart"/>
            <w:r w:rsidRPr="003126BF">
              <w:rPr>
                <w:rFonts w:cstheme="minorHAnsi"/>
                <w:sz w:val="18"/>
                <w:szCs w:val="18"/>
              </w:rPr>
              <w:t>por</w:t>
            </w:r>
            <w:proofErr w:type="gramEnd"/>
            <w:r w:rsidRPr="003126BF">
              <w:rPr>
                <w:rFonts w:cstheme="minorHAnsi"/>
                <w:sz w:val="18"/>
                <w:szCs w:val="18"/>
              </w:rPr>
              <w:t xml:space="preserve"> loja</w:t>
            </w:r>
          </w:p>
        </w:tc>
        <w:tc>
          <w:tcPr>
            <w:tcW w:w="3062" w:type="dxa"/>
            <w:shd w:val="clear" w:color="auto" w:fill="FFFF00"/>
            <w:vAlign w:val="center"/>
          </w:tcPr>
          <w:p w:rsidR="009B429A" w:rsidRPr="003A7C59" w:rsidRDefault="009B429A" w:rsidP="00B002C8">
            <w:pPr>
              <w:spacing w:before="60" w:after="60" w:line="264" w:lineRule="auto"/>
              <w:jc w:val="both"/>
              <w:rPr>
                <w:rFonts w:cstheme="minorHAnsi"/>
                <w:sz w:val="18"/>
                <w:szCs w:val="18"/>
              </w:rPr>
            </w:pPr>
            <w:r w:rsidRPr="003126BF">
              <w:rPr>
                <w:rFonts w:cstheme="minorHAnsi"/>
                <w:sz w:val="18"/>
                <w:szCs w:val="18"/>
              </w:rPr>
              <w:t>Valor fixo já negociado com o fornecedor.</w:t>
            </w:r>
          </w:p>
        </w:tc>
      </w:tr>
      <w:tr w:rsidR="00704C9C" w:rsidRPr="003A7C59" w:rsidTr="005A5967">
        <w:trPr>
          <w:cantSplit/>
        </w:trPr>
        <w:tc>
          <w:tcPr>
            <w:tcW w:w="1758" w:type="dxa"/>
            <w:vAlign w:val="center"/>
          </w:tcPr>
          <w:p w:rsidR="00704C9C" w:rsidRPr="003A7C59" w:rsidRDefault="003A7C59" w:rsidP="00B002C8">
            <w:pPr>
              <w:spacing w:before="60" w:after="60" w:line="264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Recursos humanos</w:t>
            </w:r>
          </w:p>
        </w:tc>
        <w:tc>
          <w:tcPr>
            <w:tcW w:w="1701" w:type="dxa"/>
            <w:vAlign w:val="center"/>
          </w:tcPr>
          <w:p w:rsidR="00AC05F1" w:rsidRPr="003A7C59" w:rsidRDefault="00AC05F1" w:rsidP="00B002C8">
            <w:pPr>
              <w:spacing w:before="60" w:after="60" w:line="264" w:lineRule="auto"/>
              <w:jc w:val="center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t>Aproximadamente</w:t>
            </w:r>
            <w:r w:rsidR="005F7F47" w:rsidRPr="003A7C59">
              <w:rPr>
                <w:rFonts w:cstheme="minorHAnsi"/>
                <w:sz w:val="18"/>
                <w:szCs w:val="18"/>
              </w:rPr>
              <w:t xml:space="preserve"> R$ 9.250,00, incluindo encargos</w:t>
            </w:r>
            <w:r w:rsidR="00C64878" w:rsidRPr="003A7C59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1799" w:type="dxa"/>
            <w:gridSpan w:val="3"/>
            <w:vAlign w:val="center"/>
          </w:tcPr>
          <w:p w:rsidR="00AC05F1" w:rsidRPr="003A7C59" w:rsidRDefault="00AC05F1" w:rsidP="00B002C8">
            <w:pPr>
              <w:spacing w:before="60" w:after="60" w:line="264" w:lineRule="auto"/>
              <w:jc w:val="center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t>A</w:t>
            </w:r>
            <w:r w:rsidR="008E5D42" w:rsidRPr="003A7C59">
              <w:rPr>
                <w:rFonts w:cstheme="minorHAnsi"/>
                <w:sz w:val="18"/>
                <w:szCs w:val="18"/>
              </w:rPr>
              <w:t>p</w:t>
            </w:r>
            <w:r w:rsidRPr="003A7C59">
              <w:rPr>
                <w:rFonts w:cstheme="minorHAnsi"/>
                <w:sz w:val="18"/>
                <w:szCs w:val="18"/>
              </w:rPr>
              <w:t>roximadamente</w:t>
            </w:r>
            <w:r w:rsidR="005F7F47" w:rsidRPr="003A7C59">
              <w:rPr>
                <w:rFonts w:cstheme="minorHAnsi"/>
                <w:sz w:val="18"/>
                <w:szCs w:val="18"/>
              </w:rPr>
              <w:t xml:space="preserve"> R$ 8.300,00, incluindo encargos</w:t>
            </w:r>
            <w:r w:rsidR="00C64878" w:rsidRPr="003A7C59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3062" w:type="dxa"/>
            <w:vAlign w:val="center"/>
          </w:tcPr>
          <w:p w:rsidR="00704C9C" w:rsidRPr="003A7C59" w:rsidRDefault="00EF2B4B" w:rsidP="00B002C8">
            <w:pPr>
              <w:spacing w:before="60" w:after="60" w:line="264" w:lineRule="auto"/>
              <w:jc w:val="both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t>Poder oscilar dependendo das condições do mercado local.</w:t>
            </w:r>
            <w:r w:rsidR="005F7F47" w:rsidRPr="003A7C59">
              <w:rPr>
                <w:rFonts w:cstheme="minorHAnsi"/>
                <w:sz w:val="18"/>
                <w:szCs w:val="18"/>
              </w:rPr>
              <w:t xml:space="preserve"> </w:t>
            </w:r>
            <w:r w:rsidR="00611500" w:rsidRPr="003A7C59">
              <w:rPr>
                <w:rFonts w:cstheme="minorHAnsi"/>
                <w:sz w:val="18"/>
                <w:szCs w:val="18"/>
              </w:rPr>
              <w:t xml:space="preserve">A própria franqueada </w:t>
            </w:r>
            <w:r w:rsidR="005F7F47" w:rsidRPr="003A7C59">
              <w:rPr>
                <w:rFonts w:cstheme="minorHAnsi"/>
                <w:sz w:val="18"/>
                <w:szCs w:val="18"/>
              </w:rPr>
              <w:t xml:space="preserve">pode executar as funções de Gerente, o que implica numa redução de cerca de R$ 3.150,00 nesse custo. </w:t>
            </w:r>
          </w:p>
        </w:tc>
      </w:tr>
      <w:tr w:rsidR="00AC05F1" w:rsidRPr="003A7C59" w:rsidTr="005A5967">
        <w:trPr>
          <w:cantSplit/>
        </w:trPr>
        <w:tc>
          <w:tcPr>
            <w:tcW w:w="1758" w:type="dxa"/>
            <w:vAlign w:val="center"/>
          </w:tcPr>
          <w:p w:rsidR="00AC05F1" w:rsidRPr="003A7C59" w:rsidRDefault="00AC05F1" w:rsidP="00B002C8">
            <w:pPr>
              <w:spacing w:before="60" w:after="60" w:line="264" w:lineRule="auto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t>Giro do estoque</w:t>
            </w:r>
          </w:p>
        </w:tc>
        <w:tc>
          <w:tcPr>
            <w:tcW w:w="1701" w:type="dxa"/>
            <w:vAlign w:val="center"/>
          </w:tcPr>
          <w:p w:rsidR="00AC05F1" w:rsidRPr="003A7C59" w:rsidRDefault="00AC05F1" w:rsidP="00B002C8">
            <w:pPr>
              <w:spacing w:before="60" w:after="60" w:line="264" w:lineRule="auto"/>
              <w:jc w:val="center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t>5.000,00</w:t>
            </w:r>
          </w:p>
        </w:tc>
        <w:tc>
          <w:tcPr>
            <w:tcW w:w="1799" w:type="dxa"/>
            <w:gridSpan w:val="3"/>
            <w:vAlign w:val="center"/>
          </w:tcPr>
          <w:p w:rsidR="00AC05F1" w:rsidRPr="003A7C59" w:rsidRDefault="00AC05F1" w:rsidP="00B002C8">
            <w:pPr>
              <w:spacing w:before="60" w:after="60" w:line="264" w:lineRule="auto"/>
              <w:jc w:val="center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t>3.500,00</w:t>
            </w:r>
          </w:p>
        </w:tc>
        <w:tc>
          <w:tcPr>
            <w:tcW w:w="3062" w:type="dxa"/>
            <w:vAlign w:val="center"/>
          </w:tcPr>
          <w:p w:rsidR="00AC05F1" w:rsidRPr="003A7C59" w:rsidRDefault="00AC05F1" w:rsidP="00B002C8">
            <w:pPr>
              <w:spacing w:before="60" w:after="60" w:line="264" w:lineRule="auto"/>
              <w:jc w:val="both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t xml:space="preserve">Poderá oscilar conforme os fornecedores selecionados pela </w:t>
            </w:r>
            <w:r w:rsidR="00C64878" w:rsidRPr="003A7C59">
              <w:rPr>
                <w:rFonts w:cstheme="minorHAnsi"/>
                <w:sz w:val="18"/>
                <w:szCs w:val="18"/>
              </w:rPr>
              <w:t>Franqueada</w:t>
            </w:r>
            <w:r w:rsidR="005F7F47" w:rsidRPr="003A7C59">
              <w:rPr>
                <w:rFonts w:cstheme="minorHAnsi"/>
                <w:sz w:val="18"/>
                <w:szCs w:val="18"/>
              </w:rPr>
              <w:t xml:space="preserve"> </w:t>
            </w:r>
            <w:r w:rsidRPr="003A7C59">
              <w:rPr>
                <w:rFonts w:cstheme="minorHAnsi"/>
                <w:sz w:val="18"/>
                <w:szCs w:val="18"/>
              </w:rPr>
              <w:t>e o seus custos de distribuição.</w:t>
            </w:r>
          </w:p>
        </w:tc>
      </w:tr>
      <w:tr w:rsidR="003A7C59" w:rsidRPr="003A7C59" w:rsidTr="00FD1DC2">
        <w:trPr>
          <w:cantSplit/>
        </w:trPr>
        <w:tc>
          <w:tcPr>
            <w:tcW w:w="1758" w:type="dxa"/>
            <w:shd w:val="clear" w:color="auto" w:fill="FFFF00"/>
            <w:vAlign w:val="center"/>
          </w:tcPr>
          <w:p w:rsidR="003A7C59" w:rsidRPr="003A7C59" w:rsidRDefault="003A7C59" w:rsidP="00B002C8">
            <w:pPr>
              <w:spacing w:before="60" w:after="60" w:line="264" w:lineRule="auto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t>Despesas administrativas</w:t>
            </w:r>
          </w:p>
        </w:tc>
        <w:tc>
          <w:tcPr>
            <w:tcW w:w="3500" w:type="dxa"/>
            <w:gridSpan w:val="4"/>
            <w:shd w:val="clear" w:color="auto" w:fill="FFFF00"/>
            <w:vAlign w:val="center"/>
          </w:tcPr>
          <w:p w:rsidR="003A7C59" w:rsidRPr="003A7C59" w:rsidRDefault="003A7C59" w:rsidP="00B002C8">
            <w:pPr>
              <w:spacing w:before="60" w:after="60" w:line="264" w:lineRule="auto"/>
              <w:jc w:val="center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t>Variável</w:t>
            </w:r>
          </w:p>
        </w:tc>
        <w:tc>
          <w:tcPr>
            <w:tcW w:w="3062" w:type="dxa"/>
            <w:shd w:val="clear" w:color="auto" w:fill="FFFF00"/>
            <w:vAlign w:val="center"/>
          </w:tcPr>
          <w:p w:rsidR="003A7C59" w:rsidRPr="003A7C59" w:rsidRDefault="003A7C59" w:rsidP="00B002C8">
            <w:pPr>
              <w:spacing w:before="60" w:after="60" w:line="264" w:lineRule="auto"/>
              <w:jc w:val="both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t>Poderão variar conforme a capacidade gerencial da Franqueada.</w:t>
            </w:r>
          </w:p>
        </w:tc>
      </w:tr>
      <w:tr w:rsidR="00515F23" w:rsidRPr="003A7C59" w:rsidTr="005A5967">
        <w:trPr>
          <w:cantSplit/>
        </w:trPr>
        <w:tc>
          <w:tcPr>
            <w:tcW w:w="1758" w:type="dxa"/>
            <w:vAlign w:val="center"/>
          </w:tcPr>
          <w:p w:rsidR="00515F23" w:rsidRPr="003A7C59" w:rsidRDefault="00515F23" w:rsidP="00B002C8">
            <w:pPr>
              <w:spacing w:before="60" w:after="60" w:line="264" w:lineRule="auto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t>Seguro mínimo</w:t>
            </w:r>
          </w:p>
        </w:tc>
        <w:tc>
          <w:tcPr>
            <w:tcW w:w="3500" w:type="dxa"/>
            <w:gridSpan w:val="4"/>
            <w:vAlign w:val="center"/>
          </w:tcPr>
          <w:p w:rsidR="00515F23" w:rsidRPr="003A7C59" w:rsidRDefault="00515F23" w:rsidP="00B002C8">
            <w:pPr>
              <w:spacing w:before="60" w:after="60" w:line="264" w:lineRule="auto"/>
              <w:jc w:val="center"/>
              <w:rPr>
                <w:rFonts w:cstheme="minorHAnsi"/>
                <w:sz w:val="18"/>
                <w:szCs w:val="18"/>
              </w:rPr>
            </w:pPr>
            <w:proofErr w:type="gramStart"/>
            <w:r w:rsidRPr="003A7C59">
              <w:rPr>
                <w:rFonts w:cstheme="minorHAnsi"/>
                <w:sz w:val="18"/>
                <w:szCs w:val="18"/>
              </w:rPr>
              <w:t>A critério</w:t>
            </w:r>
            <w:proofErr w:type="gramEnd"/>
            <w:r w:rsidRPr="003A7C59">
              <w:rPr>
                <w:rFonts w:cstheme="minorHAnsi"/>
                <w:sz w:val="18"/>
                <w:szCs w:val="18"/>
              </w:rPr>
              <w:t xml:space="preserve"> da </w:t>
            </w:r>
            <w:r w:rsidR="00C64878" w:rsidRPr="003A7C59">
              <w:rPr>
                <w:rFonts w:cstheme="minorHAnsi"/>
                <w:sz w:val="18"/>
                <w:szCs w:val="18"/>
              </w:rPr>
              <w:t>Franqueada</w:t>
            </w:r>
            <w:ins w:id="3" w:author="Márcio" w:date="2018-04-24T21:32:00Z">
              <w:r w:rsidR="00C64878" w:rsidRPr="003A7C59">
                <w:rPr>
                  <w:rFonts w:cstheme="minorHAnsi"/>
                  <w:sz w:val="18"/>
                  <w:szCs w:val="18"/>
                </w:rPr>
                <w:t>.</w:t>
              </w:r>
            </w:ins>
          </w:p>
        </w:tc>
        <w:tc>
          <w:tcPr>
            <w:tcW w:w="3062" w:type="dxa"/>
            <w:vAlign w:val="center"/>
          </w:tcPr>
          <w:p w:rsidR="00515F23" w:rsidRPr="003A7C59" w:rsidRDefault="00515F23" w:rsidP="00B002C8">
            <w:pPr>
              <w:spacing w:before="60" w:after="60" w:line="264" w:lineRule="auto"/>
              <w:jc w:val="both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t xml:space="preserve">Não é exigido pela </w:t>
            </w:r>
            <w:r w:rsidR="00C64878" w:rsidRPr="003A7C59">
              <w:rPr>
                <w:rFonts w:cstheme="minorHAnsi"/>
                <w:sz w:val="18"/>
                <w:szCs w:val="18"/>
              </w:rPr>
              <w:t>Franqueadora</w:t>
            </w:r>
            <w:r w:rsidR="005F7F47" w:rsidRPr="003A7C59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5F7F47" w:rsidRPr="003A7C59" w:rsidTr="005A5967">
        <w:trPr>
          <w:cantSplit/>
        </w:trPr>
        <w:tc>
          <w:tcPr>
            <w:tcW w:w="1758" w:type="dxa"/>
            <w:vAlign w:val="center"/>
          </w:tcPr>
          <w:p w:rsidR="005F7F47" w:rsidRPr="003A7C59" w:rsidRDefault="005F7F47" w:rsidP="00B002C8">
            <w:pPr>
              <w:spacing w:before="60" w:after="60" w:line="264" w:lineRule="auto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t>Tamanho das lojas</w:t>
            </w:r>
          </w:p>
        </w:tc>
        <w:tc>
          <w:tcPr>
            <w:tcW w:w="1750" w:type="dxa"/>
            <w:gridSpan w:val="2"/>
            <w:vAlign w:val="center"/>
          </w:tcPr>
          <w:p w:rsidR="005F7F47" w:rsidRPr="003A7C59" w:rsidRDefault="005F7F47" w:rsidP="00B002C8">
            <w:pPr>
              <w:spacing w:before="60" w:after="60" w:line="264" w:lineRule="auto"/>
              <w:jc w:val="center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t>65 m</w:t>
            </w:r>
            <w:r w:rsidRPr="003A7C59"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 w:rsidRPr="003A7C59">
              <w:rPr>
                <w:rFonts w:cstheme="minorHAnsi"/>
                <w:sz w:val="18"/>
                <w:szCs w:val="18"/>
              </w:rPr>
              <w:t>, com largura ideal de 5,0 a 5,5 m e largura mínima de 4,0 m.</w:t>
            </w:r>
          </w:p>
        </w:tc>
        <w:tc>
          <w:tcPr>
            <w:tcW w:w="1750" w:type="dxa"/>
            <w:gridSpan w:val="2"/>
            <w:vAlign w:val="center"/>
          </w:tcPr>
          <w:p w:rsidR="005F7F47" w:rsidRPr="003A7C59" w:rsidRDefault="005F7F47" w:rsidP="00B002C8">
            <w:pPr>
              <w:spacing w:before="60" w:after="60" w:line="264" w:lineRule="auto"/>
              <w:jc w:val="center"/>
              <w:rPr>
                <w:rFonts w:cstheme="minorHAnsi"/>
                <w:sz w:val="18"/>
                <w:szCs w:val="18"/>
              </w:rPr>
            </w:pPr>
            <w:r w:rsidRPr="003A7C59">
              <w:rPr>
                <w:rFonts w:cstheme="minorHAnsi"/>
                <w:sz w:val="18"/>
                <w:szCs w:val="18"/>
              </w:rPr>
              <w:t>50 m</w:t>
            </w:r>
            <w:r w:rsidRPr="003A7C59"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 w:rsidRPr="003A7C59">
              <w:rPr>
                <w:rFonts w:cstheme="minorHAnsi"/>
                <w:sz w:val="18"/>
                <w:szCs w:val="18"/>
              </w:rPr>
              <w:t>, com largura ideal de 5,0 a 5,5 m e largura mínima de 4,0 m.</w:t>
            </w:r>
          </w:p>
        </w:tc>
        <w:tc>
          <w:tcPr>
            <w:tcW w:w="3062" w:type="dxa"/>
            <w:vAlign w:val="center"/>
          </w:tcPr>
          <w:p w:rsidR="005F7F47" w:rsidRPr="003A7C59" w:rsidRDefault="003A7C59" w:rsidP="00B002C8">
            <w:pPr>
              <w:spacing w:before="60" w:after="60" w:line="264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Tamanho recomendável para um atendimento adequado aos consumidores.</w:t>
            </w:r>
          </w:p>
        </w:tc>
      </w:tr>
    </w:tbl>
    <w:p w:rsidR="008E5D42" w:rsidRPr="008E5D42" w:rsidRDefault="008E5D42" w:rsidP="005F7F47">
      <w:pPr>
        <w:pStyle w:val="PargrafodaLista"/>
        <w:spacing w:before="240" w:after="240" w:line="264" w:lineRule="auto"/>
        <w:ind w:left="567"/>
        <w:contextualSpacing w:val="0"/>
        <w:jc w:val="both"/>
        <w:rPr>
          <w:rFonts w:cstheme="minorHAnsi"/>
        </w:rPr>
      </w:pPr>
      <w:r w:rsidRPr="008E5D42">
        <w:rPr>
          <w:rFonts w:cstheme="minorHAnsi"/>
        </w:rPr>
        <w:t>O dimensionamento da equipe para cada tipo de lo</w:t>
      </w:r>
      <w:r w:rsidR="00596E75">
        <w:rPr>
          <w:rFonts w:cstheme="minorHAnsi"/>
        </w:rPr>
        <w:t>j</w:t>
      </w:r>
      <w:r w:rsidRPr="008E5D42">
        <w:rPr>
          <w:rFonts w:cstheme="minorHAnsi"/>
        </w:rPr>
        <w:t>a está apresentado a seguir:</w:t>
      </w:r>
    </w:p>
    <w:tbl>
      <w:tblPr>
        <w:tblStyle w:val="Tabelacomgrade"/>
        <w:tblW w:w="8279" w:type="dxa"/>
        <w:tblInd w:w="567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4026"/>
        <w:gridCol w:w="4253"/>
      </w:tblGrid>
      <w:tr w:rsidR="008E5D42" w:rsidRPr="008B08E1" w:rsidTr="005A5967">
        <w:trPr>
          <w:cantSplit/>
          <w:tblHeader/>
        </w:trPr>
        <w:tc>
          <w:tcPr>
            <w:tcW w:w="4026" w:type="dxa"/>
            <w:shd w:val="clear" w:color="auto" w:fill="FF0000"/>
            <w:vAlign w:val="center"/>
          </w:tcPr>
          <w:p w:rsidR="008E5D42" w:rsidRPr="00DC6725" w:rsidRDefault="008E5D42" w:rsidP="008E5D42">
            <w:pPr>
              <w:spacing w:before="60" w:after="60" w:line="264" w:lineRule="auto"/>
              <w:jc w:val="center"/>
              <w:rPr>
                <w:rFonts w:cstheme="minorHAnsi"/>
                <w:b/>
                <w:color w:val="FFFF00"/>
              </w:rPr>
            </w:pPr>
            <w:r w:rsidRPr="00DC6725">
              <w:rPr>
                <w:rFonts w:cstheme="minorHAnsi"/>
                <w:b/>
                <w:color w:val="FFFF00"/>
              </w:rPr>
              <w:t>Master</w:t>
            </w:r>
          </w:p>
        </w:tc>
        <w:tc>
          <w:tcPr>
            <w:tcW w:w="4253" w:type="dxa"/>
            <w:shd w:val="clear" w:color="auto" w:fill="FF0000"/>
            <w:vAlign w:val="center"/>
          </w:tcPr>
          <w:p w:rsidR="008E5D42" w:rsidRPr="008B08E1" w:rsidRDefault="008E5D42" w:rsidP="008E5D42">
            <w:pPr>
              <w:spacing w:before="60" w:after="60" w:line="264" w:lineRule="auto"/>
              <w:jc w:val="center"/>
              <w:rPr>
                <w:rFonts w:cstheme="minorHAnsi"/>
                <w:b/>
                <w:color w:val="FFFF00"/>
              </w:rPr>
            </w:pPr>
            <w:r>
              <w:rPr>
                <w:rFonts w:cstheme="minorHAnsi"/>
                <w:b/>
                <w:color w:val="FFFF00"/>
              </w:rPr>
              <w:t>Standard</w:t>
            </w:r>
          </w:p>
        </w:tc>
      </w:tr>
      <w:tr w:rsidR="008E5D42" w:rsidRPr="003A7C59" w:rsidTr="005A5967">
        <w:trPr>
          <w:cantSplit/>
        </w:trPr>
        <w:tc>
          <w:tcPr>
            <w:tcW w:w="4026" w:type="dxa"/>
            <w:vAlign w:val="center"/>
          </w:tcPr>
          <w:p w:rsidR="008E5D42" w:rsidRPr="003A7C59" w:rsidRDefault="008E5D42" w:rsidP="008E5D42">
            <w:pPr>
              <w:spacing w:before="60" w:after="60" w:line="264" w:lineRule="auto"/>
              <w:jc w:val="both"/>
              <w:rPr>
                <w:rFonts w:cstheme="minorHAnsi"/>
                <w:sz w:val="18"/>
              </w:rPr>
            </w:pPr>
            <w:r w:rsidRPr="003A7C59">
              <w:rPr>
                <w:rFonts w:cstheme="minorHAnsi"/>
                <w:sz w:val="18"/>
              </w:rPr>
              <w:t>1 Gerente</w:t>
            </w:r>
          </w:p>
          <w:p w:rsidR="008E5D42" w:rsidRPr="003A7C59" w:rsidRDefault="008E5D42" w:rsidP="008E5D42">
            <w:pPr>
              <w:spacing w:before="60" w:after="60" w:line="264" w:lineRule="auto"/>
              <w:jc w:val="both"/>
              <w:rPr>
                <w:rFonts w:cstheme="minorHAnsi"/>
                <w:sz w:val="18"/>
              </w:rPr>
            </w:pPr>
            <w:r w:rsidRPr="003A7C59">
              <w:rPr>
                <w:rFonts w:cstheme="minorHAnsi"/>
                <w:sz w:val="18"/>
              </w:rPr>
              <w:t>1 Caixa</w:t>
            </w:r>
          </w:p>
          <w:p w:rsidR="008E5D42" w:rsidRPr="003A7C59" w:rsidRDefault="008E5D42" w:rsidP="008E5D42">
            <w:pPr>
              <w:spacing w:before="60" w:after="60" w:line="264" w:lineRule="auto"/>
              <w:jc w:val="both"/>
              <w:rPr>
                <w:rFonts w:cstheme="minorHAnsi"/>
                <w:sz w:val="20"/>
                <w:szCs w:val="20"/>
              </w:rPr>
            </w:pPr>
            <w:r w:rsidRPr="003A7C59">
              <w:rPr>
                <w:rFonts w:cstheme="minorHAnsi"/>
                <w:sz w:val="18"/>
              </w:rPr>
              <w:t>4 Atendentes Operacionais</w:t>
            </w:r>
          </w:p>
        </w:tc>
        <w:tc>
          <w:tcPr>
            <w:tcW w:w="4253" w:type="dxa"/>
            <w:vAlign w:val="center"/>
          </w:tcPr>
          <w:p w:rsidR="008E5D42" w:rsidRPr="003A7C59" w:rsidRDefault="008E5D42" w:rsidP="008E5D42">
            <w:pPr>
              <w:spacing w:before="60" w:after="60" w:line="264" w:lineRule="auto"/>
              <w:jc w:val="both"/>
              <w:rPr>
                <w:rFonts w:cstheme="minorHAnsi"/>
                <w:sz w:val="18"/>
              </w:rPr>
            </w:pPr>
            <w:r w:rsidRPr="003A7C59">
              <w:rPr>
                <w:rFonts w:cstheme="minorHAnsi"/>
                <w:sz w:val="18"/>
              </w:rPr>
              <w:t>1 Gerente</w:t>
            </w:r>
          </w:p>
          <w:p w:rsidR="008E5D42" w:rsidRPr="003A7C59" w:rsidRDefault="008E5D42" w:rsidP="008E5D42">
            <w:pPr>
              <w:spacing w:before="60" w:after="60" w:line="264" w:lineRule="auto"/>
              <w:jc w:val="both"/>
              <w:rPr>
                <w:rFonts w:cstheme="minorHAnsi"/>
                <w:sz w:val="18"/>
              </w:rPr>
            </w:pPr>
            <w:r w:rsidRPr="003A7C59">
              <w:rPr>
                <w:rFonts w:cstheme="minorHAnsi"/>
                <w:sz w:val="18"/>
              </w:rPr>
              <w:t>1 Caixa</w:t>
            </w:r>
          </w:p>
          <w:p w:rsidR="008E5D42" w:rsidRPr="003A7C59" w:rsidRDefault="008E5D42" w:rsidP="008E5D42">
            <w:pPr>
              <w:spacing w:before="60" w:after="60" w:line="264" w:lineRule="auto"/>
              <w:jc w:val="both"/>
              <w:rPr>
                <w:rFonts w:cstheme="minorHAnsi"/>
                <w:sz w:val="20"/>
                <w:szCs w:val="20"/>
              </w:rPr>
            </w:pPr>
            <w:r w:rsidRPr="003A7C59">
              <w:rPr>
                <w:rFonts w:cstheme="minorHAnsi"/>
                <w:sz w:val="18"/>
              </w:rPr>
              <w:t>3 Atendentes Operacionais</w:t>
            </w:r>
          </w:p>
        </w:tc>
      </w:tr>
    </w:tbl>
    <w:p w:rsidR="005F7F47" w:rsidRPr="005A5967" w:rsidRDefault="005A5967" w:rsidP="00C76F59">
      <w:pPr>
        <w:pStyle w:val="PargrafodaLista"/>
        <w:spacing w:before="240" w:after="0" w:line="264" w:lineRule="auto"/>
        <w:ind w:left="567"/>
        <w:contextualSpacing w:val="0"/>
        <w:jc w:val="both"/>
        <w:rPr>
          <w:rFonts w:cstheme="minorHAnsi"/>
        </w:rPr>
      </w:pPr>
      <w:r w:rsidRPr="005A5967">
        <w:rPr>
          <w:rFonts w:cstheme="minorHAnsi"/>
        </w:rPr>
        <w:t>Interfere sensivelmente nos custos operacionais a opção pelo uso do gás como fonte de energia</w:t>
      </w:r>
      <w:r>
        <w:rPr>
          <w:rFonts w:cstheme="minorHAnsi"/>
        </w:rPr>
        <w:t xml:space="preserve">. A economia com o uso dessa alternativa frente à energia elétrica pode chegar a R$ </w:t>
      </w:r>
      <w:r w:rsidR="00596E75">
        <w:rPr>
          <w:rFonts w:cstheme="minorHAnsi"/>
        </w:rPr>
        <w:t>1.500,00</w:t>
      </w:r>
      <w:r>
        <w:rPr>
          <w:rFonts w:cstheme="minorHAnsi"/>
        </w:rPr>
        <w:t xml:space="preserve">/mês. Portando, </w:t>
      </w:r>
      <w:r w:rsidR="00B002C8">
        <w:rPr>
          <w:rFonts w:cstheme="minorHAnsi"/>
        </w:rPr>
        <w:t>se</w:t>
      </w:r>
      <w:r>
        <w:rPr>
          <w:rFonts w:cstheme="minorHAnsi"/>
        </w:rPr>
        <w:t xml:space="preserve"> no município </w:t>
      </w:r>
      <w:r w:rsidR="00681F5C">
        <w:rPr>
          <w:rFonts w:cstheme="minorHAnsi"/>
        </w:rPr>
        <w:t xml:space="preserve">de sua loja </w:t>
      </w:r>
      <w:r>
        <w:rPr>
          <w:rFonts w:cstheme="minorHAnsi"/>
        </w:rPr>
        <w:t>exist</w:t>
      </w:r>
      <w:r w:rsidR="00B002C8">
        <w:rPr>
          <w:rFonts w:cstheme="minorHAnsi"/>
        </w:rPr>
        <w:t>ir</w:t>
      </w:r>
      <w:r>
        <w:rPr>
          <w:rFonts w:cstheme="minorHAnsi"/>
        </w:rPr>
        <w:t xml:space="preserve"> fornecimento </w:t>
      </w:r>
      <w:r w:rsidR="00596E75">
        <w:rPr>
          <w:rFonts w:cstheme="minorHAnsi"/>
        </w:rPr>
        <w:t>industrial</w:t>
      </w:r>
      <w:r>
        <w:rPr>
          <w:rFonts w:cstheme="minorHAnsi"/>
        </w:rPr>
        <w:t xml:space="preserve"> de gás, verifique a possibilidade de utilizá-l</w:t>
      </w:r>
      <w:r w:rsidR="003A7C59">
        <w:rPr>
          <w:rFonts w:cstheme="minorHAnsi"/>
        </w:rPr>
        <w:t>o</w:t>
      </w:r>
      <w:r>
        <w:rPr>
          <w:rFonts w:cstheme="minorHAnsi"/>
        </w:rPr>
        <w:t xml:space="preserve"> no local </w:t>
      </w:r>
      <w:r w:rsidR="00681F5C">
        <w:rPr>
          <w:rFonts w:cstheme="minorHAnsi"/>
        </w:rPr>
        <w:t>pretendido</w:t>
      </w:r>
      <w:r>
        <w:rPr>
          <w:rFonts w:cstheme="minorHAnsi"/>
        </w:rPr>
        <w:t>.</w:t>
      </w:r>
    </w:p>
    <w:p w:rsidR="009A4954" w:rsidRPr="003014A6" w:rsidRDefault="009A4954" w:rsidP="00C64878">
      <w:pPr>
        <w:pStyle w:val="PargrafodaLista"/>
        <w:numPr>
          <w:ilvl w:val="0"/>
          <w:numId w:val="2"/>
        </w:numPr>
        <w:spacing w:before="600" w:after="240" w:line="264" w:lineRule="auto"/>
        <w:ind w:left="567" w:hanging="567"/>
        <w:contextualSpacing w:val="0"/>
        <w:jc w:val="both"/>
        <w:rPr>
          <w:rFonts w:cstheme="minorHAnsi"/>
          <w:b/>
        </w:rPr>
      </w:pPr>
      <w:r w:rsidRPr="003014A6">
        <w:rPr>
          <w:rFonts w:cstheme="minorHAnsi"/>
          <w:b/>
        </w:rPr>
        <w:lastRenderedPageBreak/>
        <w:t>RELAÇÃO DE FRANQUEADOS:</w:t>
      </w:r>
    </w:p>
    <w:p w:rsidR="00C30DD4" w:rsidRPr="003014A6" w:rsidRDefault="00C30DD4" w:rsidP="00ED6DEE">
      <w:pPr>
        <w:pStyle w:val="PargrafodaLista"/>
        <w:numPr>
          <w:ilvl w:val="1"/>
          <w:numId w:val="2"/>
        </w:numPr>
        <w:spacing w:before="240" w:after="240" w:line="264" w:lineRule="auto"/>
        <w:ind w:left="851" w:hanging="284"/>
        <w:contextualSpacing w:val="0"/>
        <w:jc w:val="both"/>
        <w:rPr>
          <w:rFonts w:cstheme="minorHAnsi"/>
          <w:b/>
        </w:rPr>
      </w:pPr>
      <w:r w:rsidRPr="003014A6">
        <w:rPr>
          <w:rFonts w:cstheme="minorHAnsi"/>
          <w:b/>
        </w:rPr>
        <w:t xml:space="preserve">Franqueados </w:t>
      </w:r>
      <w:r w:rsidR="00596E75">
        <w:rPr>
          <w:rFonts w:cstheme="minorHAnsi"/>
          <w:b/>
        </w:rPr>
        <w:t>a</w:t>
      </w:r>
      <w:r w:rsidRPr="003014A6">
        <w:rPr>
          <w:rFonts w:cstheme="minorHAnsi"/>
          <w:b/>
        </w:rPr>
        <w:t>tivos</w:t>
      </w:r>
      <w:r w:rsidR="00596E75">
        <w:rPr>
          <w:rFonts w:cstheme="minorHAnsi"/>
          <w:b/>
        </w:rPr>
        <w:t xml:space="preserve"> </w:t>
      </w:r>
      <w:r w:rsidR="006B3041">
        <w:rPr>
          <w:rFonts w:cstheme="minorHAnsi"/>
          <w:b/>
        </w:rPr>
        <w:t xml:space="preserve">e </w:t>
      </w:r>
      <w:r w:rsidR="00596E75">
        <w:rPr>
          <w:rFonts w:cstheme="minorHAnsi"/>
          <w:b/>
        </w:rPr>
        <w:t>em operação</w:t>
      </w:r>
      <w:r w:rsidRPr="003014A6">
        <w:rPr>
          <w:rFonts w:cstheme="minorHAnsi"/>
          <w:b/>
        </w:rPr>
        <w:t>:</w:t>
      </w:r>
    </w:p>
    <w:p w:rsidR="00CF1A25" w:rsidRPr="003014A6" w:rsidRDefault="00CF1A25" w:rsidP="003A7C59">
      <w:pPr>
        <w:pStyle w:val="PargrafodaLista"/>
        <w:numPr>
          <w:ilvl w:val="0"/>
          <w:numId w:val="6"/>
        </w:numPr>
        <w:spacing w:after="120" w:line="264" w:lineRule="auto"/>
        <w:ind w:left="1281" w:hanging="357"/>
        <w:contextualSpacing w:val="0"/>
        <w:jc w:val="both"/>
        <w:rPr>
          <w:rFonts w:cstheme="minorHAnsi"/>
        </w:rPr>
      </w:pPr>
      <w:r w:rsidRPr="003014A6">
        <w:rPr>
          <w:rFonts w:cstheme="minorHAnsi"/>
          <w:b/>
        </w:rPr>
        <w:t xml:space="preserve">Belo Horizonte </w:t>
      </w:r>
      <w:proofErr w:type="gramStart"/>
      <w:r w:rsidR="00610968">
        <w:rPr>
          <w:rFonts w:cstheme="minorHAnsi"/>
          <w:b/>
        </w:rPr>
        <w:t>1</w:t>
      </w:r>
      <w:proofErr w:type="gramEnd"/>
      <w:r w:rsidRPr="003014A6">
        <w:rPr>
          <w:rFonts w:cstheme="minorHAnsi"/>
        </w:rPr>
        <w:t xml:space="preserve">: </w:t>
      </w:r>
      <w:r w:rsidR="003A7C59">
        <w:rPr>
          <w:rFonts w:cstheme="minorHAnsi"/>
        </w:rPr>
        <w:t>Avenida Paraná</w:t>
      </w:r>
      <w:r w:rsidRPr="003014A6">
        <w:rPr>
          <w:rFonts w:cstheme="minorHAnsi"/>
        </w:rPr>
        <w:t xml:space="preserve">, </w:t>
      </w:r>
      <w:r w:rsidR="003A7C59">
        <w:rPr>
          <w:rFonts w:cstheme="minorHAnsi"/>
        </w:rPr>
        <w:t>292</w:t>
      </w:r>
      <w:r w:rsidR="00AC05F1" w:rsidRPr="003014A6">
        <w:rPr>
          <w:rFonts w:cstheme="minorHAnsi"/>
        </w:rPr>
        <w:t xml:space="preserve">, </w:t>
      </w:r>
      <w:r w:rsidRPr="003014A6">
        <w:rPr>
          <w:rFonts w:cstheme="minorHAnsi"/>
        </w:rPr>
        <w:t>Centro, Belo Horizonte, Minas Gerais, CEP 30120-082</w:t>
      </w:r>
      <w:r w:rsidR="00663B96">
        <w:rPr>
          <w:rFonts w:cstheme="minorHAnsi"/>
        </w:rPr>
        <w:t xml:space="preserve">, Fone (31) </w:t>
      </w:r>
      <w:r w:rsidR="003126BF">
        <w:rPr>
          <w:rFonts w:cstheme="minorHAnsi"/>
        </w:rPr>
        <w:t>3275-</w:t>
      </w:r>
      <w:r w:rsidR="0007070C">
        <w:rPr>
          <w:rFonts w:cstheme="minorHAnsi"/>
        </w:rPr>
        <w:t>1772</w:t>
      </w:r>
      <w:r w:rsidR="003126BF">
        <w:rPr>
          <w:rFonts w:cstheme="minorHAnsi"/>
        </w:rPr>
        <w:t>.</w:t>
      </w:r>
    </w:p>
    <w:p w:rsidR="003A7C59" w:rsidRPr="003014A6" w:rsidRDefault="003A7C59" w:rsidP="003A7C59">
      <w:pPr>
        <w:pStyle w:val="PargrafodaLista"/>
        <w:numPr>
          <w:ilvl w:val="0"/>
          <w:numId w:val="6"/>
        </w:numPr>
        <w:spacing w:after="120" w:line="264" w:lineRule="auto"/>
        <w:ind w:left="1281" w:hanging="357"/>
        <w:contextualSpacing w:val="0"/>
        <w:jc w:val="both"/>
        <w:rPr>
          <w:rFonts w:cstheme="minorHAnsi"/>
        </w:rPr>
      </w:pPr>
      <w:r w:rsidRPr="003014A6">
        <w:rPr>
          <w:rFonts w:cstheme="minorHAnsi"/>
          <w:b/>
        </w:rPr>
        <w:t xml:space="preserve">Belo Horizonte </w:t>
      </w:r>
      <w:proofErr w:type="gramStart"/>
      <w:r>
        <w:rPr>
          <w:rFonts w:cstheme="minorHAnsi"/>
          <w:b/>
        </w:rPr>
        <w:t>2</w:t>
      </w:r>
      <w:proofErr w:type="gramEnd"/>
      <w:r w:rsidRPr="003014A6">
        <w:rPr>
          <w:rFonts w:cstheme="minorHAnsi"/>
        </w:rPr>
        <w:t xml:space="preserve">: Rua </w:t>
      </w:r>
      <w:r>
        <w:rPr>
          <w:rFonts w:cstheme="minorHAnsi"/>
        </w:rPr>
        <w:t>Espírito Santo</w:t>
      </w:r>
      <w:r w:rsidRPr="003014A6">
        <w:rPr>
          <w:rFonts w:cstheme="minorHAnsi"/>
        </w:rPr>
        <w:t xml:space="preserve">, </w:t>
      </w:r>
      <w:r>
        <w:rPr>
          <w:rFonts w:cstheme="minorHAnsi"/>
        </w:rPr>
        <w:t>283</w:t>
      </w:r>
      <w:r w:rsidRPr="003014A6">
        <w:rPr>
          <w:rFonts w:cstheme="minorHAnsi"/>
        </w:rPr>
        <w:t>, Centro, Belo Horizonte, Minas Gerais, CEP 30120-082</w:t>
      </w:r>
      <w:r>
        <w:rPr>
          <w:rFonts w:cstheme="minorHAnsi"/>
        </w:rPr>
        <w:t>, Fone (31) ________</w:t>
      </w:r>
      <w:r w:rsidR="0007070C">
        <w:rPr>
          <w:rFonts w:cstheme="minorHAnsi"/>
        </w:rPr>
        <w:t>.</w:t>
      </w:r>
    </w:p>
    <w:p w:rsidR="00C30DD4" w:rsidRPr="003014A6" w:rsidRDefault="00C30DD4" w:rsidP="00ED6DEE">
      <w:pPr>
        <w:pStyle w:val="PargrafodaLista"/>
        <w:numPr>
          <w:ilvl w:val="0"/>
          <w:numId w:val="6"/>
        </w:numPr>
        <w:spacing w:after="240" w:line="264" w:lineRule="auto"/>
        <w:contextualSpacing w:val="0"/>
        <w:jc w:val="both"/>
        <w:rPr>
          <w:rFonts w:cstheme="minorHAnsi"/>
        </w:rPr>
      </w:pPr>
      <w:r w:rsidRPr="003014A6">
        <w:rPr>
          <w:rFonts w:cstheme="minorHAnsi"/>
          <w:b/>
        </w:rPr>
        <w:t xml:space="preserve">Belo Horizonte </w:t>
      </w:r>
      <w:proofErr w:type="gramStart"/>
      <w:r w:rsidR="003A7C59">
        <w:rPr>
          <w:rFonts w:cstheme="minorHAnsi"/>
          <w:b/>
        </w:rPr>
        <w:t>3</w:t>
      </w:r>
      <w:proofErr w:type="gramEnd"/>
      <w:r w:rsidRPr="003014A6">
        <w:rPr>
          <w:rFonts w:cstheme="minorHAnsi"/>
        </w:rPr>
        <w:t xml:space="preserve">: Avenida Augusto de Lima </w:t>
      </w:r>
      <w:r w:rsidR="00610968">
        <w:rPr>
          <w:rFonts w:cstheme="minorHAnsi"/>
        </w:rPr>
        <w:t>1.700</w:t>
      </w:r>
      <w:r w:rsidR="00610968" w:rsidRPr="003014A6">
        <w:rPr>
          <w:rFonts w:cstheme="minorHAnsi"/>
        </w:rPr>
        <w:t xml:space="preserve">, </w:t>
      </w:r>
      <w:r w:rsidR="00610968">
        <w:rPr>
          <w:rFonts w:cstheme="minorHAnsi"/>
        </w:rPr>
        <w:t xml:space="preserve">Loja A, </w:t>
      </w:r>
      <w:r w:rsidRPr="003014A6">
        <w:rPr>
          <w:rFonts w:cstheme="minorHAnsi"/>
        </w:rPr>
        <w:t>Barro Preto, Belo Horizonte, Minas Gerais,</w:t>
      </w:r>
      <w:r w:rsidR="00596E75">
        <w:rPr>
          <w:rFonts w:cstheme="minorHAnsi"/>
        </w:rPr>
        <w:t xml:space="preserve"> </w:t>
      </w:r>
      <w:r w:rsidR="00610968">
        <w:rPr>
          <w:rFonts w:cstheme="minorHAnsi"/>
        </w:rPr>
        <w:t>Fone (31) ________</w:t>
      </w:r>
      <w:r w:rsidRPr="003014A6">
        <w:rPr>
          <w:rFonts w:cstheme="minorHAnsi"/>
        </w:rPr>
        <w:t>.</w:t>
      </w:r>
    </w:p>
    <w:p w:rsidR="00C30DD4" w:rsidRPr="003014A6" w:rsidRDefault="00C30DD4" w:rsidP="00ED6DEE">
      <w:pPr>
        <w:pStyle w:val="PargrafodaLista"/>
        <w:numPr>
          <w:ilvl w:val="1"/>
          <w:numId w:val="2"/>
        </w:numPr>
        <w:spacing w:before="240" w:after="240" w:line="264" w:lineRule="auto"/>
        <w:ind w:left="851" w:hanging="284"/>
        <w:contextualSpacing w:val="0"/>
        <w:jc w:val="both"/>
        <w:rPr>
          <w:rFonts w:cstheme="minorHAnsi"/>
          <w:b/>
        </w:rPr>
      </w:pPr>
      <w:r w:rsidRPr="003014A6">
        <w:rPr>
          <w:rFonts w:cstheme="minorHAnsi"/>
          <w:b/>
        </w:rPr>
        <w:t xml:space="preserve">Franqueados </w:t>
      </w:r>
      <w:r w:rsidR="006B3041">
        <w:rPr>
          <w:rFonts w:cstheme="minorHAnsi"/>
          <w:b/>
        </w:rPr>
        <w:t>i</w:t>
      </w:r>
      <w:r w:rsidRPr="003014A6">
        <w:rPr>
          <w:rFonts w:cstheme="minorHAnsi"/>
          <w:b/>
        </w:rPr>
        <w:t>nativos:</w:t>
      </w:r>
    </w:p>
    <w:p w:rsidR="00C30DD4" w:rsidRPr="003014A6" w:rsidRDefault="00C30DD4" w:rsidP="00ED6DEE">
      <w:pPr>
        <w:pStyle w:val="PargrafodaLista"/>
        <w:numPr>
          <w:ilvl w:val="0"/>
          <w:numId w:val="6"/>
        </w:numPr>
        <w:spacing w:after="240" w:line="264" w:lineRule="auto"/>
        <w:jc w:val="both"/>
        <w:rPr>
          <w:rFonts w:cstheme="minorHAnsi"/>
        </w:rPr>
      </w:pPr>
      <w:r w:rsidRPr="003014A6">
        <w:rPr>
          <w:rFonts w:cstheme="minorHAnsi"/>
          <w:b/>
        </w:rPr>
        <w:t>Não existem.</w:t>
      </w:r>
    </w:p>
    <w:p w:rsidR="009A4954" w:rsidRPr="003014A6" w:rsidRDefault="009A4954" w:rsidP="00ED6DEE">
      <w:pPr>
        <w:pStyle w:val="PargrafodaLista"/>
        <w:numPr>
          <w:ilvl w:val="0"/>
          <w:numId w:val="2"/>
        </w:numPr>
        <w:spacing w:before="600" w:after="240" w:line="264" w:lineRule="auto"/>
        <w:ind w:left="567" w:hanging="567"/>
        <w:contextualSpacing w:val="0"/>
        <w:jc w:val="both"/>
        <w:rPr>
          <w:rFonts w:cstheme="minorHAnsi"/>
          <w:b/>
        </w:rPr>
      </w:pPr>
      <w:r w:rsidRPr="003014A6">
        <w:rPr>
          <w:rFonts w:cstheme="minorHAnsi"/>
          <w:b/>
        </w:rPr>
        <w:t>POLÍTICA TERRITORIAL:</w:t>
      </w:r>
    </w:p>
    <w:p w:rsidR="009A4954" w:rsidRPr="003014A6" w:rsidRDefault="00D222A5" w:rsidP="00ED6DEE">
      <w:pPr>
        <w:spacing w:after="240" w:line="264" w:lineRule="auto"/>
        <w:ind w:left="567"/>
        <w:jc w:val="both"/>
        <w:rPr>
          <w:rFonts w:cstheme="minorHAnsi"/>
        </w:rPr>
      </w:pPr>
      <w:r w:rsidRPr="003014A6">
        <w:rPr>
          <w:rFonts w:cstheme="minorHAnsi"/>
        </w:rPr>
        <w:t xml:space="preserve">Fica garantida aos franqueados a exclusividade da exploração comercial na área </w:t>
      </w:r>
      <w:r>
        <w:rPr>
          <w:rFonts w:cstheme="minorHAnsi"/>
        </w:rPr>
        <w:t>composta por</w:t>
      </w:r>
      <w:r w:rsidRPr="003014A6">
        <w:rPr>
          <w:rFonts w:cstheme="minorHAnsi"/>
        </w:rPr>
        <w:t xml:space="preserve"> um raio de 1.000 metros ao redor d</w:t>
      </w:r>
      <w:r>
        <w:rPr>
          <w:rFonts w:cstheme="minorHAnsi"/>
        </w:rPr>
        <w:t>e</w:t>
      </w:r>
      <w:r w:rsidRPr="003014A6">
        <w:rPr>
          <w:rFonts w:cstheme="minorHAnsi"/>
        </w:rPr>
        <w:t xml:space="preserve"> </w:t>
      </w:r>
      <w:r>
        <w:rPr>
          <w:rFonts w:cstheme="minorHAnsi"/>
        </w:rPr>
        <w:t xml:space="preserve">seu </w:t>
      </w:r>
      <w:r w:rsidRPr="003014A6">
        <w:rPr>
          <w:rFonts w:cstheme="minorHAnsi"/>
        </w:rPr>
        <w:t xml:space="preserve">estabelecimento, sem qualquer concorrência de outra </w:t>
      </w:r>
      <w:r>
        <w:rPr>
          <w:rFonts w:cstheme="minorHAnsi"/>
        </w:rPr>
        <w:t xml:space="preserve">loja </w:t>
      </w:r>
      <w:r w:rsidRPr="003014A6">
        <w:rPr>
          <w:rFonts w:cstheme="minorHAnsi"/>
        </w:rPr>
        <w:t xml:space="preserve">da marca </w:t>
      </w:r>
      <w:r w:rsidRPr="003014A6">
        <w:rPr>
          <w:rFonts w:cstheme="minorHAnsi"/>
          <w:b/>
        </w:rPr>
        <w:t>Papas Cone</w:t>
      </w:r>
      <w:r>
        <w:rPr>
          <w:rFonts w:cstheme="minorHAnsi"/>
        </w:rPr>
        <w:t>, exceto na hipótese de concordância expressa da Franqueadora, após consultar previamente o proprietário da loja já estabelecida.</w:t>
      </w:r>
    </w:p>
    <w:p w:rsidR="009A4954" w:rsidRPr="003014A6" w:rsidRDefault="009A4954" w:rsidP="00ED6DEE">
      <w:pPr>
        <w:pStyle w:val="PargrafodaLista"/>
        <w:numPr>
          <w:ilvl w:val="0"/>
          <w:numId w:val="2"/>
        </w:numPr>
        <w:spacing w:before="600" w:after="240" w:line="264" w:lineRule="auto"/>
        <w:ind w:left="567" w:hanging="567"/>
        <w:contextualSpacing w:val="0"/>
        <w:jc w:val="both"/>
        <w:rPr>
          <w:rFonts w:cstheme="minorHAnsi"/>
          <w:b/>
        </w:rPr>
      </w:pPr>
      <w:r w:rsidRPr="003014A6">
        <w:rPr>
          <w:rFonts w:cstheme="minorHAnsi"/>
          <w:b/>
        </w:rPr>
        <w:t xml:space="preserve">POLÍTICA </w:t>
      </w:r>
      <w:r w:rsidR="000627DD" w:rsidRPr="003014A6">
        <w:rPr>
          <w:rFonts w:cstheme="minorHAnsi"/>
          <w:b/>
        </w:rPr>
        <w:t>COM</w:t>
      </w:r>
      <w:r w:rsidRPr="003014A6">
        <w:rPr>
          <w:rFonts w:cstheme="minorHAnsi"/>
          <w:b/>
        </w:rPr>
        <w:t xml:space="preserve"> FORNECEDORES DE EQUIPAMENTOS, SUPRIMENTOS</w:t>
      </w:r>
      <w:r w:rsidR="00C30DD4" w:rsidRPr="003014A6">
        <w:rPr>
          <w:rFonts w:cstheme="minorHAnsi"/>
          <w:b/>
        </w:rPr>
        <w:t xml:space="preserve"> E TECNOLOGIA</w:t>
      </w:r>
      <w:r w:rsidRPr="003014A6">
        <w:rPr>
          <w:rFonts w:cstheme="minorHAnsi"/>
          <w:b/>
        </w:rPr>
        <w:t>:</w:t>
      </w:r>
    </w:p>
    <w:p w:rsidR="000627DD" w:rsidRPr="003014A6" w:rsidRDefault="000627DD" w:rsidP="00ED6DEE">
      <w:pPr>
        <w:spacing w:after="240" w:line="264" w:lineRule="auto"/>
        <w:ind w:left="567"/>
        <w:jc w:val="both"/>
        <w:rPr>
          <w:rFonts w:cstheme="minorHAnsi"/>
        </w:rPr>
      </w:pPr>
      <w:r w:rsidRPr="003014A6">
        <w:rPr>
          <w:rFonts w:cstheme="minorHAnsi"/>
        </w:rPr>
        <w:t xml:space="preserve">A diretriz da política relativa aos fornecedores se fundamenta na necessidade de combinar: </w:t>
      </w:r>
    </w:p>
    <w:p w:rsidR="009A4954" w:rsidRPr="003014A6" w:rsidRDefault="000627DD" w:rsidP="003126BF">
      <w:pPr>
        <w:pStyle w:val="PargrafodaLista"/>
        <w:numPr>
          <w:ilvl w:val="0"/>
          <w:numId w:val="3"/>
        </w:numPr>
        <w:spacing w:after="120" w:line="264" w:lineRule="auto"/>
        <w:ind w:left="1276" w:hanging="284"/>
        <w:contextualSpacing w:val="0"/>
        <w:jc w:val="both"/>
        <w:rPr>
          <w:rFonts w:cstheme="minorHAnsi"/>
        </w:rPr>
      </w:pPr>
      <w:proofErr w:type="gramStart"/>
      <w:r w:rsidRPr="003014A6">
        <w:rPr>
          <w:rFonts w:cstheme="minorHAnsi"/>
        </w:rPr>
        <w:t>redução</w:t>
      </w:r>
      <w:proofErr w:type="gramEnd"/>
      <w:r w:rsidRPr="003014A6">
        <w:rPr>
          <w:rFonts w:cstheme="minorHAnsi"/>
        </w:rPr>
        <w:t xml:space="preserve"> dos cu</w:t>
      </w:r>
      <w:r w:rsidR="00047729">
        <w:rPr>
          <w:rFonts w:cstheme="minorHAnsi"/>
        </w:rPr>
        <w:t>s</w:t>
      </w:r>
      <w:r w:rsidRPr="003014A6">
        <w:rPr>
          <w:rFonts w:cstheme="minorHAnsi"/>
        </w:rPr>
        <w:t>tos de implantação e operação;</w:t>
      </w:r>
    </w:p>
    <w:p w:rsidR="000627DD" w:rsidRPr="003014A6" w:rsidRDefault="00F616B2" w:rsidP="003126BF">
      <w:pPr>
        <w:pStyle w:val="PargrafodaLista"/>
        <w:numPr>
          <w:ilvl w:val="0"/>
          <w:numId w:val="3"/>
        </w:numPr>
        <w:spacing w:after="120" w:line="264" w:lineRule="auto"/>
        <w:ind w:left="1276" w:hanging="284"/>
        <w:contextualSpacing w:val="0"/>
        <w:jc w:val="both"/>
        <w:rPr>
          <w:rFonts w:cstheme="minorHAnsi"/>
        </w:rPr>
      </w:pPr>
      <w:r w:rsidRPr="003014A6">
        <w:rPr>
          <w:rFonts w:cstheme="minorHAnsi"/>
        </w:rPr>
        <w:t>grande durabilidade dos equipamentos;</w:t>
      </w:r>
    </w:p>
    <w:p w:rsidR="00F616B2" w:rsidRPr="003014A6" w:rsidRDefault="00F616B2" w:rsidP="003126BF">
      <w:pPr>
        <w:pStyle w:val="PargrafodaLista"/>
        <w:numPr>
          <w:ilvl w:val="0"/>
          <w:numId w:val="3"/>
        </w:numPr>
        <w:spacing w:after="120" w:line="264" w:lineRule="auto"/>
        <w:ind w:left="1276" w:hanging="284"/>
        <w:contextualSpacing w:val="0"/>
        <w:jc w:val="both"/>
        <w:rPr>
          <w:rFonts w:cstheme="minorHAnsi"/>
        </w:rPr>
      </w:pPr>
      <w:r w:rsidRPr="003014A6">
        <w:rPr>
          <w:rFonts w:cstheme="minorHAnsi"/>
        </w:rPr>
        <w:t>alta qualidade e sabor dos produtos comercializados;</w:t>
      </w:r>
    </w:p>
    <w:p w:rsidR="00F616B2" w:rsidRPr="003014A6" w:rsidRDefault="00F616B2" w:rsidP="00ED6DEE">
      <w:pPr>
        <w:pStyle w:val="PargrafodaLista"/>
        <w:numPr>
          <w:ilvl w:val="0"/>
          <w:numId w:val="3"/>
        </w:numPr>
        <w:spacing w:after="240" w:line="264" w:lineRule="auto"/>
        <w:ind w:left="1276" w:hanging="283"/>
        <w:jc w:val="both"/>
        <w:rPr>
          <w:rFonts w:cstheme="minorHAnsi"/>
        </w:rPr>
      </w:pPr>
      <w:r w:rsidRPr="003014A6">
        <w:rPr>
          <w:rFonts w:cstheme="minorHAnsi"/>
        </w:rPr>
        <w:t>rapidez na preparação dos produtos.</w:t>
      </w:r>
    </w:p>
    <w:p w:rsidR="00F616B2" w:rsidRPr="003014A6" w:rsidRDefault="00F616B2" w:rsidP="00ED6DEE">
      <w:pPr>
        <w:spacing w:after="240" w:line="264" w:lineRule="auto"/>
        <w:ind w:left="567"/>
        <w:jc w:val="both"/>
        <w:rPr>
          <w:rFonts w:cstheme="minorHAnsi"/>
        </w:rPr>
      </w:pPr>
      <w:r w:rsidRPr="003014A6">
        <w:rPr>
          <w:rFonts w:cstheme="minorHAnsi"/>
        </w:rPr>
        <w:t xml:space="preserve">Dessa forma, vigoram </w:t>
      </w:r>
      <w:r w:rsidR="003126BF">
        <w:rPr>
          <w:rFonts w:cstheme="minorHAnsi"/>
        </w:rPr>
        <w:t>a</w:t>
      </w:r>
      <w:r w:rsidRPr="003014A6">
        <w:rPr>
          <w:rFonts w:cstheme="minorHAnsi"/>
        </w:rPr>
        <w:t xml:space="preserve">s seguintes </w:t>
      </w:r>
      <w:r w:rsidR="003126BF">
        <w:rPr>
          <w:rFonts w:cstheme="minorHAnsi"/>
        </w:rPr>
        <w:t>diretivas</w:t>
      </w:r>
      <w:r w:rsidRPr="003014A6">
        <w:rPr>
          <w:rFonts w:cstheme="minorHAnsi"/>
        </w:rPr>
        <w:t>:</w:t>
      </w:r>
    </w:p>
    <w:p w:rsidR="00F616B2" w:rsidRDefault="00F616B2" w:rsidP="00ED6DEE">
      <w:pPr>
        <w:pStyle w:val="PargrafodaLista"/>
        <w:numPr>
          <w:ilvl w:val="0"/>
          <w:numId w:val="4"/>
        </w:numPr>
        <w:spacing w:after="240" w:line="264" w:lineRule="auto"/>
        <w:ind w:left="1276" w:hanging="283"/>
        <w:jc w:val="both"/>
        <w:rPr>
          <w:rFonts w:cstheme="minorHAnsi"/>
        </w:rPr>
      </w:pPr>
      <w:r w:rsidRPr="003014A6">
        <w:rPr>
          <w:rFonts w:cstheme="minorHAnsi"/>
        </w:rPr>
        <w:t xml:space="preserve">os equipamentos </w:t>
      </w:r>
      <w:r w:rsidR="005A5967">
        <w:rPr>
          <w:rFonts w:cstheme="minorHAnsi"/>
        </w:rPr>
        <w:t>para a preparação dos produtos e conservação dos insumos</w:t>
      </w:r>
      <w:r w:rsidR="00DD6481">
        <w:rPr>
          <w:rFonts w:cstheme="minorHAnsi"/>
        </w:rPr>
        <w:t>, com os respectivos quantitativos e marcas,</w:t>
      </w:r>
      <w:r w:rsidR="005A5967">
        <w:rPr>
          <w:rFonts w:cstheme="minorHAnsi"/>
        </w:rPr>
        <w:t xml:space="preserve"> </w:t>
      </w:r>
      <w:r w:rsidRPr="003014A6">
        <w:rPr>
          <w:rFonts w:cstheme="minorHAnsi"/>
        </w:rPr>
        <w:t xml:space="preserve">devem ser, obrigatoriamente, </w:t>
      </w:r>
      <w:r w:rsidR="005A5967">
        <w:rPr>
          <w:rFonts w:cstheme="minorHAnsi"/>
        </w:rPr>
        <w:t>os relacionados abaixo</w:t>
      </w:r>
      <w:r w:rsidR="00AF0103">
        <w:rPr>
          <w:rFonts w:cstheme="minorHAnsi"/>
        </w:rPr>
        <w:t>, que deverão ser adquiridos através de representante de fabricantes de equipamentos, a ser indicado pela Franqueadora</w:t>
      </w:r>
      <w:r w:rsidR="005A5967">
        <w:rPr>
          <w:rFonts w:cstheme="minorHAnsi"/>
        </w:rPr>
        <w:t>:</w:t>
      </w:r>
    </w:p>
    <w:tbl>
      <w:tblPr>
        <w:tblStyle w:val="Tabelacomgrade"/>
        <w:tblW w:w="7387" w:type="dxa"/>
        <w:tblInd w:w="133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3686"/>
        <w:gridCol w:w="3701"/>
      </w:tblGrid>
      <w:tr w:rsidR="005A5967" w:rsidRPr="008B08E1" w:rsidTr="00DD6481">
        <w:trPr>
          <w:cantSplit/>
          <w:tblHeader/>
        </w:trPr>
        <w:tc>
          <w:tcPr>
            <w:tcW w:w="3686" w:type="dxa"/>
            <w:shd w:val="clear" w:color="auto" w:fill="FF0000"/>
            <w:vAlign w:val="center"/>
          </w:tcPr>
          <w:p w:rsidR="005A5967" w:rsidRPr="00DC6725" w:rsidRDefault="005A5967" w:rsidP="00DD6481">
            <w:pPr>
              <w:widowControl w:val="0"/>
              <w:spacing w:before="60" w:after="60" w:line="264" w:lineRule="auto"/>
              <w:jc w:val="center"/>
              <w:rPr>
                <w:rFonts w:cstheme="minorHAnsi"/>
                <w:b/>
                <w:color w:val="FFFF00"/>
              </w:rPr>
            </w:pPr>
            <w:r w:rsidRPr="00DC6725">
              <w:rPr>
                <w:rFonts w:cstheme="minorHAnsi"/>
                <w:b/>
                <w:color w:val="FFFF00"/>
              </w:rPr>
              <w:t>Master</w:t>
            </w:r>
          </w:p>
        </w:tc>
        <w:tc>
          <w:tcPr>
            <w:tcW w:w="3701" w:type="dxa"/>
            <w:shd w:val="clear" w:color="auto" w:fill="FF0000"/>
            <w:vAlign w:val="center"/>
          </w:tcPr>
          <w:p w:rsidR="005A5967" w:rsidRPr="008B08E1" w:rsidRDefault="005A5967" w:rsidP="00DD6481">
            <w:pPr>
              <w:widowControl w:val="0"/>
              <w:spacing w:before="60" w:after="60" w:line="264" w:lineRule="auto"/>
              <w:jc w:val="center"/>
              <w:rPr>
                <w:rFonts w:cstheme="minorHAnsi"/>
                <w:b/>
                <w:color w:val="FFFF00"/>
              </w:rPr>
            </w:pPr>
            <w:r>
              <w:rPr>
                <w:rFonts w:cstheme="minorHAnsi"/>
                <w:b/>
                <w:color w:val="FFFF00"/>
              </w:rPr>
              <w:t>Standard</w:t>
            </w:r>
          </w:p>
        </w:tc>
      </w:tr>
      <w:tr w:rsidR="005A5967" w:rsidRPr="003126BF" w:rsidTr="006B3041">
        <w:tc>
          <w:tcPr>
            <w:tcW w:w="3686" w:type="dxa"/>
            <w:vAlign w:val="center"/>
          </w:tcPr>
          <w:p w:rsidR="005A5967" w:rsidRPr="003126BF" w:rsidRDefault="005A5967" w:rsidP="00DD6481">
            <w:pPr>
              <w:widowControl w:val="0"/>
              <w:spacing w:before="60" w:after="60" w:line="264" w:lineRule="auto"/>
              <w:jc w:val="both"/>
              <w:rPr>
                <w:rFonts w:cstheme="minorHAnsi"/>
                <w:sz w:val="18"/>
              </w:rPr>
            </w:pPr>
            <w:r w:rsidRPr="003126BF">
              <w:rPr>
                <w:rFonts w:cstheme="minorHAnsi"/>
                <w:sz w:val="18"/>
              </w:rPr>
              <w:t xml:space="preserve">2 Fritadeiras Macom </w:t>
            </w:r>
          </w:p>
          <w:p w:rsidR="005A5967" w:rsidRPr="003126BF" w:rsidRDefault="005A5967" w:rsidP="00DD6481">
            <w:pPr>
              <w:widowControl w:val="0"/>
              <w:spacing w:before="60" w:after="60" w:line="264" w:lineRule="auto"/>
              <w:jc w:val="both"/>
              <w:rPr>
                <w:rFonts w:cstheme="minorHAnsi"/>
                <w:sz w:val="18"/>
              </w:rPr>
            </w:pPr>
            <w:r w:rsidRPr="003126BF">
              <w:rPr>
                <w:rFonts w:cstheme="minorHAnsi"/>
                <w:sz w:val="18"/>
              </w:rPr>
              <w:t xml:space="preserve">1 Chapa Macom </w:t>
            </w:r>
          </w:p>
          <w:p w:rsidR="005A5967" w:rsidRPr="003126BF" w:rsidRDefault="005A5967" w:rsidP="00DD6481">
            <w:pPr>
              <w:widowControl w:val="0"/>
              <w:spacing w:before="60" w:after="60" w:line="264" w:lineRule="auto"/>
              <w:jc w:val="both"/>
              <w:rPr>
                <w:rFonts w:cstheme="minorHAnsi"/>
                <w:sz w:val="18"/>
              </w:rPr>
            </w:pPr>
            <w:r w:rsidRPr="003126BF">
              <w:rPr>
                <w:rFonts w:cstheme="minorHAnsi"/>
                <w:sz w:val="18"/>
              </w:rPr>
              <w:t>1 Loop-Grill (para assar cachorro quente)</w:t>
            </w:r>
          </w:p>
          <w:p w:rsidR="005A5967" w:rsidRPr="003126BF" w:rsidRDefault="005A5967" w:rsidP="00DD6481">
            <w:pPr>
              <w:widowControl w:val="0"/>
              <w:spacing w:before="60" w:after="60" w:line="264" w:lineRule="auto"/>
              <w:jc w:val="both"/>
              <w:rPr>
                <w:rFonts w:cstheme="minorHAnsi"/>
                <w:sz w:val="18"/>
              </w:rPr>
            </w:pPr>
            <w:r w:rsidRPr="003126BF">
              <w:rPr>
                <w:rFonts w:cstheme="minorHAnsi"/>
                <w:sz w:val="18"/>
              </w:rPr>
              <w:lastRenderedPageBreak/>
              <w:t>3 Freezers verticais MetalFrio</w:t>
            </w:r>
          </w:p>
          <w:p w:rsidR="005A5967" w:rsidRPr="003126BF" w:rsidRDefault="005A5967" w:rsidP="00DD6481">
            <w:pPr>
              <w:widowControl w:val="0"/>
              <w:spacing w:before="60" w:after="60" w:line="264" w:lineRule="auto"/>
              <w:jc w:val="both"/>
              <w:rPr>
                <w:rFonts w:cstheme="minorHAnsi"/>
                <w:sz w:val="18"/>
              </w:rPr>
            </w:pPr>
            <w:r w:rsidRPr="003126BF">
              <w:rPr>
                <w:rFonts w:cstheme="minorHAnsi"/>
                <w:sz w:val="18"/>
              </w:rPr>
              <w:t xml:space="preserve">1 </w:t>
            </w:r>
            <w:r w:rsidR="00DD6481" w:rsidRPr="003126BF">
              <w:rPr>
                <w:rFonts w:cstheme="minorHAnsi"/>
                <w:sz w:val="18"/>
              </w:rPr>
              <w:t xml:space="preserve">Refrigerador </w:t>
            </w:r>
            <w:r w:rsidRPr="003126BF">
              <w:rPr>
                <w:rFonts w:cstheme="minorHAnsi"/>
                <w:sz w:val="18"/>
              </w:rPr>
              <w:t>horizontal (livre fornecimento)</w:t>
            </w:r>
          </w:p>
          <w:p w:rsidR="005A5967" w:rsidRPr="003126BF" w:rsidRDefault="005A5967" w:rsidP="00DD6481">
            <w:pPr>
              <w:widowControl w:val="0"/>
              <w:spacing w:before="60" w:after="60" w:line="264" w:lineRule="auto"/>
              <w:jc w:val="both"/>
              <w:rPr>
                <w:rFonts w:cstheme="minorHAnsi"/>
                <w:sz w:val="18"/>
              </w:rPr>
            </w:pPr>
            <w:r w:rsidRPr="003126BF">
              <w:rPr>
                <w:rFonts w:cstheme="minorHAnsi"/>
                <w:sz w:val="18"/>
              </w:rPr>
              <w:t xml:space="preserve">1 </w:t>
            </w:r>
            <w:r w:rsidR="00DD6481" w:rsidRPr="003126BF">
              <w:rPr>
                <w:rFonts w:cstheme="minorHAnsi"/>
                <w:sz w:val="18"/>
              </w:rPr>
              <w:t xml:space="preserve">Freezer </w:t>
            </w:r>
            <w:r w:rsidRPr="003126BF">
              <w:rPr>
                <w:rFonts w:cstheme="minorHAnsi"/>
                <w:sz w:val="18"/>
              </w:rPr>
              <w:t>horizontal (livre fornecimento)</w:t>
            </w:r>
          </w:p>
          <w:p w:rsidR="005A5967" w:rsidRPr="003126BF" w:rsidRDefault="005A5967" w:rsidP="00DD6481">
            <w:pPr>
              <w:widowControl w:val="0"/>
              <w:spacing w:before="60" w:after="60" w:line="264" w:lineRule="auto"/>
              <w:jc w:val="both"/>
              <w:rPr>
                <w:rFonts w:cstheme="minorHAnsi"/>
                <w:sz w:val="18"/>
              </w:rPr>
            </w:pPr>
            <w:r w:rsidRPr="003126BF">
              <w:rPr>
                <w:rFonts w:cstheme="minorHAnsi"/>
                <w:sz w:val="18"/>
              </w:rPr>
              <w:t xml:space="preserve">1 </w:t>
            </w:r>
            <w:r w:rsidR="00DD6481" w:rsidRPr="003126BF">
              <w:rPr>
                <w:rFonts w:cstheme="minorHAnsi"/>
                <w:sz w:val="18"/>
              </w:rPr>
              <w:t xml:space="preserve">Coifa </w:t>
            </w:r>
            <w:r w:rsidRPr="003126BF">
              <w:rPr>
                <w:rFonts w:cstheme="minorHAnsi"/>
                <w:sz w:val="18"/>
              </w:rPr>
              <w:t>(livre fornecimento)</w:t>
            </w:r>
          </w:p>
          <w:p w:rsidR="005A5967" w:rsidRDefault="005A5967" w:rsidP="00DD6481">
            <w:pPr>
              <w:widowControl w:val="0"/>
              <w:spacing w:before="60" w:after="60" w:line="264" w:lineRule="auto"/>
              <w:jc w:val="both"/>
              <w:rPr>
                <w:rFonts w:cstheme="minorHAnsi"/>
                <w:sz w:val="18"/>
              </w:rPr>
            </w:pPr>
            <w:proofErr w:type="gramStart"/>
            <w:r w:rsidRPr="003126BF">
              <w:rPr>
                <w:rFonts w:cstheme="minorHAnsi"/>
                <w:sz w:val="18"/>
              </w:rPr>
              <w:t>1</w:t>
            </w:r>
            <w:proofErr w:type="gramEnd"/>
            <w:r w:rsidRPr="003126BF">
              <w:rPr>
                <w:rFonts w:cstheme="minorHAnsi"/>
                <w:sz w:val="18"/>
              </w:rPr>
              <w:t xml:space="preserve"> Preparadora automática de suco de laranja </w:t>
            </w:r>
            <w:proofErr w:type="spellStart"/>
            <w:r w:rsidRPr="003126BF">
              <w:rPr>
                <w:rFonts w:cstheme="minorHAnsi"/>
                <w:sz w:val="18"/>
              </w:rPr>
              <w:t>Zumo</w:t>
            </w:r>
            <w:proofErr w:type="spellEnd"/>
          </w:p>
          <w:p w:rsidR="00212AE9" w:rsidRPr="00212AE9" w:rsidRDefault="00212AE9" w:rsidP="00212AE9">
            <w:pPr>
              <w:widowControl w:val="0"/>
              <w:spacing w:before="60" w:after="60" w:line="264" w:lineRule="auto"/>
              <w:jc w:val="both"/>
              <w:rPr>
                <w:rFonts w:cstheme="minorHAnsi"/>
                <w:sz w:val="18"/>
              </w:rPr>
            </w:pPr>
            <w:proofErr w:type="gramStart"/>
            <w:r>
              <w:rPr>
                <w:rFonts w:cstheme="minorHAnsi"/>
                <w:sz w:val="18"/>
              </w:rPr>
              <w:t>1</w:t>
            </w:r>
            <w:proofErr w:type="gramEnd"/>
            <w:r>
              <w:rPr>
                <w:rFonts w:cstheme="minorHAnsi"/>
                <w:sz w:val="18"/>
              </w:rPr>
              <w:t xml:space="preserve"> </w:t>
            </w:r>
            <w:proofErr w:type="spellStart"/>
            <w:r>
              <w:rPr>
                <w:rFonts w:cstheme="minorHAnsi"/>
                <w:sz w:val="18"/>
              </w:rPr>
              <w:t>Dispenser</w:t>
            </w:r>
            <w:proofErr w:type="spellEnd"/>
            <w:r>
              <w:rPr>
                <w:rFonts w:cstheme="minorHAnsi"/>
                <w:sz w:val="18"/>
              </w:rPr>
              <w:t xml:space="preserve"> com 4 compartimentos</w:t>
            </w:r>
          </w:p>
        </w:tc>
        <w:tc>
          <w:tcPr>
            <w:tcW w:w="3701" w:type="dxa"/>
          </w:tcPr>
          <w:p w:rsidR="005A5967" w:rsidRPr="003126BF" w:rsidRDefault="005A5967" w:rsidP="00DD6481">
            <w:pPr>
              <w:widowControl w:val="0"/>
              <w:spacing w:before="60" w:after="60" w:line="264" w:lineRule="auto"/>
              <w:jc w:val="both"/>
              <w:rPr>
                <w:rFonts w:cstheme="minorHAnsi"/>
                <w:sz w:val="18"/>
              </w:rPr>
            </w:pPr>
            <w:proofErr w:type="gramStart"/>
            <w:r w:rsidRPr="003126BF">
              <w:rPr>
                <w:rFonts w:cstheme="minorHAnsi"/>
                <w:sz w:val="18"/>
              </w:rPr>
              <w:lastRenderedPageBreak/>
              <w:t>2</w:t>
            </w:r>
            <w:proofErr w:type="gramEnd"/>
            <w:r w:rsidRPr="003126BF">
              <w:rPr>
                <w:rFonts w:cstheme="minorHAnsi"/>
                <w:sz w:val="18"/>
              </w:rPr>
              <w:t xml:space="preserve"> Fritadeiras Macom</w:t>
            </w:r>
          </w:p>
          <w:p w:rsidR="005A5967" w:rsidRPr="003126BF" w:rsidRDefault="005A5967" w:rsidP="00DD6481">
            <w:pPr>
              <w:widowControl w:val="0"/>
              <w:spacing w:before="60" w:after="60" w:line="264" w:lineRule="auto"/>
              <w:jc w:val="both"/>
              <w:rPr>
                <w:rFonts w:cstheme="minorHAnsi"/>
                <w:sz w:val="18"/>
              </w:rPr>
            </w:pPr>
            <w:r w:rsidRPr="003126BF">
              <w:rPr>
                <w:rFonts w:cstheme="minorHAnsi"/>
                <w:sz w:val="18"/>
              </w:rPr>
              <w:t>1 Chapa Macom</w:t>
            </w:r>
          </w:p>
          <w:p w:rsidR="005A5967" w:rsidRPr="003126BF" w:rsidRDefault="00D222A5" w:rsidP="00DD6481">
            <w:pPr>
              <w:widowControl w:val="0"/>
              <w:spacing w:before="60" w:after="60" w:line="264" w:lineRule="auto"/>
              <w:jc w:val="both"/>
              <w:rPr>
                <w:rFonts w:cstheme="minorHAnsi"/>
                <w:sz w:val="18"/>
              </w:rPr>
            </w:pPr>
            <w:r w:rsidRPr="003126BF">
              <w:rPr>
                <w:rFonts w:cstheme="minorHAnsi"/>
                <w:sz w:val="18"/>
              </w:rPr>
              <w:t>3 Freezers</w:t>
            </w:r>
            <w:r w:rsidR="005A5967" w:rsidRPr="003126BF">
              <w:rPr>
                <w:rFonts w:cstheme="minorHAnsi"/>
                <w:sz w:val="18"/>
              </w:rPr>
              <w:t xml:space="preserve"> verticais MetalFrio</w:t>
            </w:r>
          </w:p>
          <w:p w:rsidR="005A5967" w:rsidRDefault="005A5967" w:rsidP="00DD6481">
            <w:pPr>
              <w:widowControl w:val="0"/>
              <w:spacing w:before="60" w:after="60" w:line="264" w:lineRule="auto"/>
              <w:jc w:val="both"/>
              <w:rPr>
                <w:rFonts w:cstheme="minorHAnsi"/>
                <w:sz w:val="18"/>
              </w:rPr>
            </w:pPr>
            <w:proofErr w:type="gramStart"/>
            <w:r w:rsidRPr="003126BF">
              <w:rPr>
                <w:rFonts w:cstheme="minorHAnsi"/>
                <w:sz w:val="18"/>
              </w:rPr>
              <w:lastRenderedPageBreak/>
              <w:t>1</w:t>
            </w:r>
            <w:proofErr w:type="gramEnd"/>
            <w:r w:rsidRPr="003126BF">
              <w:rPr>
                <w:rFonts w:cstheme="minorHAnsi"/>
                <w:sz w:val="18"/>
              </w:rPr>
              <w:t xml:space="preserve"> </w:t>
            </w:r>
            <w:r w:rsidR="00DD6481" w:rsidRPr="003126BF">
              <w:rPr>
                <w:rFonts w:cstheme="minorHAnsi"/>
                <w:sz w:val="18"/>
              </w:rPr>
              <w:t xml:space="preserve">Refrigerador </w:t>
            </w:r>
            <w:r w:rsidRPr="003126BF">
              <w:rPr>
                <w:rFonts w:cstheme="minorHAnsi"/>
                <w:sz w:val="18"/>
              </w:rPr>
              <w:t>horizontal (livre fornecimento)</w:t>
            </w:r>
          </w:p>
          <w:p w:rsidR="00212AE9" w:rsidRPr="003126BF" w:rsidRDefault="00212AE9" w:rsidP="00DD6481">
            <w:pPr>
              <w:widowControl w:val="0"/>
              <w:spacing w:before="60" w:after="60" w:line="264" w:lineRule="auto"/>
              <w:jc w:val="both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18"/>
              </w:rPr>
              <w:t>1</w:t>
            </w:r>
            <w:proofErr w:type="gramEnd"/>
            <w:r>
              <w:rPr>
                <w:rFonts w:cstheme="minorHAnsi"/>
                <w:sz w:val="18"/>
              </w:rPr>
              <w:t xml:space="preserve"> </w:t>
            </w:r>
            <w:proofErr w:type="spellStart"/>
            <w:r>
              <w:rPr>
                <w:rFonts w:cstheme="minorHAnsi"/>
                <w:sz w:val="18"/>
              </w:rPr>
              <w:t>Dispenser</w:t>
            </w:r>
            <w:proofErr w:type="spellEnd"/>
            <w:r>
              <w:rPr>
                <w:rFonts w:cstheme="minorHAnsi"/>
                <w:sz w:val="18"/>
              </w:rPr>
              <w:t xml:space="preserve"> com 4 compartimentos</w:t>
            </w:r>
          </w:p>
        </w:tc>
      </w:tr>
      <w:tr w:rsidR="00212AE9" w:rsidRPr="003126BF" w:rsidTr="00583566">
        <w:tc>
          <w:tcPr>
            <w:tcW w:w="7387" w:type="dxa"/>
            <w:gridSpan w:val="2"/>
            <w:vAlign w:val="center"/>
          </w:tcPr>
          <w:p w:rsidR="00212AE9" w:rsidRPr="003126BF" w:rsidRDefault="00212AE9" w:rsidP="00212AE9">
            <w:pPr>
              <w:widowControl w:val="0"/>
              <w:spacing w:before="60" w:after="60" w:line="264" w:lineRule="auto"/>
              <w:jc w:val="both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lastRenderedPageBreak/>
              <w:t xml:space="preserve">Uma série de pequenos acessórios (pegador de batatas, saleiros, </w:t>
            </w:r>
            <w:proofErr w:type="spellStart"/>
            <w:r>
              <w:rPr>
                <w:rFonts w:cstheme="minorHAnsi"/>
                <w:sz w:val="18"/>
              </w:rPr>
              <w:t>etc</w:t>
            </w:r>
            <w:proofErr w:type="spellEnd"/>
            <w:proofErr w:type="gramStart"/>
            <w:r>
              <w:rPr>
                <w:rFonts w:cstheme="minorHAnsi"/>
                <w:sz w:val="18"/>
              </w:rPr>
              <w:t>)</w:t>
            </w:r>
            <w:proofErr w:type="gramEnd"/>
          </w:p>
        </w:tc>
      </w:tr>
      <w:tr w:rsidR="00212AE9" w:rsidRPr="003126BF" w:rsidTr="00583566">
        <w:tc>
          <w:tcPr>
            <w:tcW w:w="7387" w:type="dxa"/>
            <w:gridSpan w:val="2"/>
            <w:vAlign w:val="center"/>
          </w:tcPr>
          <w:p w:rsidR="00212AE9" w:rsidRDefault="00212AE9" w:rsidP="00212AE9">
            <w:pPr>
              <w:widowControl w:val="0"/>
              <w:spacing w:before="60" w:after="60" w:line="264" w:lineRule="auto"/>
              <w:jc w:val="both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Mobiliário e equipamentos administrativos (computador, caixa, telefone, mesas, cadeiras, armários, </w:t>
            </w:r>
            <w:proofErr w:type="spellStart"/>
            <w:proofErr w:type="gramStart"/>
            <w:r>
              <w:rPr>
                <w:rFonts w:cstheme="minorHAnsi"/>
                <w:sz w:val="18"/>
              </w:rPr>
              <w:t>ect</w:t>
            </w:r>
            <w:proofErr w:type="spellEnd"/>
            <w:proofErr w:type="gramEnd"/>
            <w:r>
              <w:rPr>
                <w:rFonts w:cstheme="minorHAnsi"/>
                <w:sz w:val="18"/>
              </w:rPr>
              <w:t>)</w:t>
            </w:r>
          </w:p>
        </w:tc>
      </w:tr>
    </w:tbl>
    <w:p w:rsidR="00F616B2" w:rsidRPr="003014A6" w:rsidRDefault="00F616B2" w:rsidP="00ED6DEE">
      <w:pPr>
        <w:pStyle w:val="PargrafodaLista"/>
        <w:numPr>
          <w:ilvl w:val="0"/>
          <w:numId w:val="4"/>
        </w:numPr>
        <w:spacing w:before="240" w:after="240" w:line="264" w:lineRule="auto"/>
        <w:ind w:left="1276" w:hanging="284"/>
        <w:contextualSpacing w:val="0"/>
        <w:jc w:val="both"/>
        <w:rPr>
          <w:rFonts w:cstheme="minorHAnsi"/>
        </w:rPr>
      </w:pPr>
      <w:proofErr w:type="gramStart"/>
      <w:r w:rsidRPr="003014A6">
        <w:rPr>
          <w:rFonts w:cstheme="minorHAnsi"/>
        </w:rPr>
        <w:t>os</w:t>
      </w:r>
      <w:proofErr w:type="gramEnd"/>
      <w:r w:rsidRPr="003014A6">
        <w:rPr>
          <w:rFonts w:cstheme="minorHAnsi"/>
        </w:rPr>
        <w:t xml:space="preserve"> seguintes suprimentos devem, obrigatoriamente, ser adquiridos junto aos fabricantes indicados, que são:</w:t>
      </w:r>
    </w:p>
    <w:p w:rsidR="00F616B2" w:rsidRPr="003014A6" w:rsidRDefault="00F616B2" w:rsidP="000B0F38">
      <w:pPr>
        <w:pStyle w:val="PargrafodaLista"/>
        <w:numPr>
          <w:ilvl w:val="0"/>
          <w:numId w:val="3"/>
        </w:numPr>
        <w:spacing w:before="80" w:after="240" w:line="264" w:lineRule="auto"/>
        <w:ind w:left="1843" w:hanging="284"/>
        <w:jc w:val="both"/>
        <w:rPr>
          <w:rFonts w:cstheme="minorHAnsi"/>
        </w:rPr>
      </w:pPr>
      <w:r w:rsidRPr="003014A6">
        <w:rPr>
          <w:rFonts w:cstheme="minorHAnsi"/>
        </w:rPr>
        <w:t xml:space="preserve">Batata: </w:t>
      </w:r>
      <w:r w:rsidR="00663B96">
        <w:rPr>
          <w:rFonts w:cstheme="minorHAnsi"/>
        </w:rPr>
        <w:t>M</w:t>
      </w:r>
      <w:r w:rsidR="00047729">
        <w:rPr>
          <w:rFonts w:cstheme="minorHAnsi"/>
        </w:rPr>
        <w:t>cC</w:t>
      </w:r>
      <w:r w:rsidR="00663B96">
        <w:rPr>
          <w:rFonts w:cstheme="minorHAnsi"/>
        </w:rPr>
        <w:t>ain</w:t>
      </w:r>
      <w:r w:rsidR="00663B96" w:rsidRPr="003014A6">
        <w:rPr>
          <w:rFonts w:cstheme="minorHAnsi"/>
        </w:rPr>
        <w:t>;</w:t>
      </w:r>
    </w:p>
    <w:p w:rsidR="00F616B2" w:rsidRPr="003014A6" w:rsidRDefault="00663B96" w:rsidP="000B0F38">
      <w:pPr>
        <w:pStyle w:val="PargrafodaLista"/>
        <w:numPr>
          <w:ilvl w:val="0"/>
          <w:numId w:val="3"/>
        </w:numPr>
        <w:spacing w:before="80" w:after="240" w:line="264" w:lineRule="auto"/>
        <w:ind w:left="1843" w:hanging="284"/>
        <w:jc w:val="both"/>
        <w:rPr>
          <w:rFonts w:cstheme="minorHAnsi"/>
        </w:rPr>
      </w:pPr>
      <w:r>
        <w:rPr>
          <w:rFonts w:cstheme="minorHAnsi"/>
        </w:rPr>
        <w:t>Queijo Che</w:t>
      </w:r>
      <w:r w:rsidR="00D222A5">
        <w:rPr>
          <w:rFonts w:cstheme="minorHAnsi"/>
        </w:rPr>
        <w:t>d</w:t>
      </w:r>
      <w:r>
        <w:rPr>
          <w:rFonts w:cstheme="minorHAnsi"/>
        </w:rPr>
        <w:t>dar</w:t>
      </w:r>
      <w:r w:rsidR="00F616B2" w:rsidRPr="003014A6">
        <w:rPr>
          <w:rFonts w:cstheme="minorHAnsi"/>
        </w:rPr>
        <w:t xml:space="preserve">: </w:t>
      </w:r>
      <w:r>
        <w:rPr>
          <w:rFonts w:cstheme="minorHAnsi"/>
        </w:rPr>
        <w:t>Laticínios Santa Maria</w:t>
      </w:r>
      <w:r w:rsidRPr="003014A6">
        <w:rPr>
          <w:rFonts w:cstheme="minorHAnsi"/>
        </w:rPr>
        <w:t>;</w:t>
      </w:r>
    </w:p>
    <w:p w:rsidR="00F616B2" w:rsidRPr="003014A6" w:rsidRDefault="00D222A5" w:rsidP="000B0F38">
      <w:pPr>
        <w:pStyle w:val="PargrafodaLista"/>
        <w:numPr>
          <w:ilvl w:val="0"/>
          <w:numId w:val="3"/>
        </w:numPr>
        <w:spacing w:before="80" w:after="240" w:line="264" w:lineRule="auto"/>
        <w:ind w:left="1843" w:hanging="284"/>
        <w:jc w:val="both"/>
        <w:rPr>
          <w:rFonts w:cstheme="minorHAnsi"/>
        </w:rPr>
      </w:pPr>
      <w:r>
        <w:rPr>
          <w:rFonts w:cstheme="minorHAnsi"/>
        </w:rPr>
        <w:t>Hambúrguer</w:t>
      </w:r>
      <w:r w:rsidR="00596E75">
        <w:rPr>
          <w:rFonts w:cstheme="minorHAnsi"/>
        </w:rPr>
        <w:t xml:space="preserve"> de picanha</w:t>
      </w:r>
      <w:r w:rsidR="00663B96">
        <w:rPr>
          <w:rFonts w:cstheme="minorHAnsi"/>
        </w:rPr>
        <w:t>: Alimenta Gourmet;</w:t>
      </w:r>
    </w:p>
    <w:p w:rsidR="00F616B2" w:rsidRDefault="00663B96" w:rsidP="000B0F38">
      <w:pPr>
        <w:pStyle w:val="PargrafodaLista"/>
        <w:numPr>
          <w:ilvl w:val="0"/>
          <w:numId w:val="3"/>
        </w:numPr>
        <w:spacing w:before="80" w:after="240" w:line="264" w:lineRule="auto"/>
        <w:ind w:left="1843" w:hanging="284"/>
        <w:jc w:val="both"/>
        <w:rPr>
          <w:rFonts w:cstheme="minorHAnsi"/>
        </w:rPr>
      </w:pPr>
      <w:r>
        <w:rPr>
          <w:rFonts w:cstheme="minorHAnsi"/>
        </w:rPr>
        <w:t>Bacon fatiado e em cubos: Schoeder Carnes &amp; Afins;</w:t>
      </w:r>
    </w:p>
    <w:p w:rsidR="00663B96" w:rsidRDefault="00663B96" w:rsidP="00047729">
      <w:pPr>
        <w:pStyle w:val="PargrafodaLista"/>
        <w:numPr>
          <w:ilvl w:val="0"/>
          <w:numId w:val="3"/>
        </w:numPr>
        <w:spacing w:before="80" w:after="240" w:line="264" w:lineRule="auto"/>
        <w:ind w:left="1843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>Ling</w:t>
      </w:r>
      <w:r w:rsidR="000B0F38">
        <w:rPr>
          <w:rFonts w:cstheme="minorHAnsi"/>
        </w:rPr>
        <w:t>u</w:t>
      </w:r>
      <w:r>
        <w:rPr>
          <w:rFonts w:cstheme="minorHAnsi"/>
        </w:rPr>
        <w:t>iça:</w:t>
      </w:r>
      <w:r w:rsidRPr="00663B96">
        <w:rPr>
          <w:rFonts w:cstheme="minorHAnsi"/>
        </w:rPr>
        <w:t xml:space="preserve"> </w:t>
      </w:r>
      <w:r>
        <w:rPr>
          <w:rFonts w:cstheme="minorHAnsi"/>
        </w:rPr>
        <w:t>Schoeder Carnes &amp; Afins;</w:t>
      </w:r>
    </w:p>
    <w:p w:rsidR="00047729" w:rsidRDefault="00047729" w:rsidP="00047729">
      <w:pPr>
        <w:pStyle w:val="PargrafodaLista"/>
        <w:numPr>
          <w:ilvl w:val="0"/>
          <w:numId w:val="4"/>
        </w:numPr>
        <w:spacing w:before="240" w:after="240" w:line="264" w:lineRule="auto"/>
        <w:ind w:left="1276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Os molhos abaixo devem </w:t>
      </w:r>
      <w:r w:rsidR="006B3041">
        <w:rPr>
          <w:rFonts w:cstheme="minorHAnsi"/>
        </w:rPr>
        <w:t xml:space="preserve">ser </w:t>
      </w:r>
      <w:r>
        <w:rPr>
          <w:rFonts w:cstheme="minorHAnsi"/>
        </w:rPr>
        <w:t xml:space="preserve">dos fabricantes indicados, ou de qualidade </w:t>
      </w:r>
      <w:r w:rsidR="006B3041">
        <w:rPr>
          <w:rFonts w:cstheme="minorHAnsi"/>
        </w:rPr>
        <w:t>similar</w:t>
      </w:r>
      <w:r>
        <w:rPr>
          <w:rFonts w:cstheme="minorHAnsi"/>
        </w:rPr>
        <w:t xml:space="preserve">, </w:t>
      </w:r>
      <w:r w:rsidR="006B3041">
        <w:rPr>
          <w:rFonts w:cstheme="minorHAnsi"/>
        </w:rPr>
        <w:t xml:space="preserve">desde que </w:t>
      </w:r>
      <w:r>
        <w:rPr>
          <w:rFonts w:cstheme="minorHAnsi"/>
        </w:rPr>
        <w:t>previamente aprovados pela Franqueadora</w:t>
      </w:r>
      <w:r w:rsidR="006B3041">
        <w:rPr>
          <w:rFonts w:cstheme="minorHAnsi"/>
        </w:rPr>
        <w:t>:</w:t>
      </w:r>
    </w:p>
    <w:p w:rsidR="00BB7D1C" w:rsidRDefault="00BB7D1C" w:rsidP="000B0F38">
      <w:pPr>
        <w:pStyle w:val="PargrafodaLista"/>
        <w:numPr>
          <w:ilvl w:val="0"/>
          <w:numId w:val="3"/>
        </w:numPr>
        <w:spacing w:before="80" w:after="240" w:line="264" w:lineRule="auto"/>
        <w:ind w:left="1843" w:hanging="284"/>
        <w:jc w:val="both"/>
        <w:rPr>
          <w:rFonts w:cstheme="minorHAnsi"/>
        </w:rPr>
      </w:pPr>
      <w:r>
        <w:rPr>
          <w:rFonts w:cstheme="minorHAnsi"/>
        </w:rPr>
        <w:t>Maionese: Soya</w:t>
      </w:r>
      <w:r w:rsidR="000B0F38">
        <w:rPr>
          <w:rFonts w:cstheme="minorHAnsi"/>
        </w:rPr>
        <w:t>;</w:t>
      </w:r>
      <w:r>
        <w:rPr>
          <w:rFonts w:cstheme="minorHAnsi"/>
        </w:rPr>
        <w:t xml:space="preserve"> </w:t>
      </w:r>
    </w:p>
    <w:p w:rsidR="00BB7D1C" w:rsidRDefault="00D222A5" w:rsidP="000B0F38">
      <w:pPr>
        <w:pStyle w:val="PargrafodaLista"/>
        <w:numPr>
          <w:ilvl w:val="0"/>
          <w:numId w:val="3"/>
        </w:numPr>
        <w:spacing w:before="80" w:after="240" w:line="264" w:lineRule="auto"/>
        <w:ind w:left="1843" w:hanging="284"/>
        <w:jc w:val="both"/>
        <w:rPr>
          <w:rFonts w:cstheme="minorHAnsi"/>
        </w:rPr>
      </w:pPr>
      <w:r>
        <w:rPr>
          <w:rFonts w:cstheme="minorHAnsi"/>
        </w:rPr>
        <w:t>Ketchup</w:t>
      </w:r>
      <w:r w:rsidR="00BB7D1C">
        <w:rPr>
          <w:rFonts w:cstheme="minorHAnsi"/>
        </w:rPr>
        <w:t xml:space="preserve">: </w:t>
      </w:r>
      <w:proofErr w:type="spellStart"/>
      <w:r w:rsidR="00BB7D1C">
        <w:rPr>
          <w:rFonts w:cstheme="minorHAnsi"/>
        </w:rPr>
        <w:t>Chef</w:t>
      </w:r>
      <w:proofErr w:type="spellEnd"/>
      <w:r w:rsidR="00BB7D1C">
        <w:rPr>
          <w:rFonts w:cstheme="minorHAnsi"/>
        </w:rPr>
        <w:t xml:space="preserve"> Du Bom;</w:t>
      </w:r>
    </w:p>
    <w:p w:rsidR="00BB7D1C" w:rsidRDefault="00BB7D1C" w:rsidP="000B0F38">
      <w:pPr>
        <w:pStyle w:val="PargrafodaLista"/>
        <w:numPr>
          <w:ilvl w:val="0"/>
          <w:numId w:val="3"/>
        </w:numPr>
        <w:spacing w:before="80" w:after="240" w:line="264" w:lineRule="auto"/>
        <w:ind w:left="1843" w:hanging="284"/>
        <w:jc w:val="both"/>
        <w:rPr>
          <w:rFonts w:cstheme="minorHAnsi"/>
        </w:rPr>
      </w:pPr>
      <w:r>
        <w:rPr>
          <w:rFonts w:cstheme="minorHAnsi"/>
        </w:rPr>
        <w:t xml:space="preserve">Mostarda: </w:t>
      </w:r>
      <w:proofErr w:type="spellStart"/>
      <w:r>
        <w:rPr>
          <w:rFonts w:cstheme="minorHAnsi"/>
        </w:rPr>
        <w:t>Cepera</w:t>
      </w:r>
      <w:proofErr w:type="spellEnd"/>
      <w:r>
        <w:rPr>
          <w:rFonts w:cstheme="minorHAnsi"/>
        </w:rPr>
        <w:t>;</w:t>
      </w:r>
    </w:p>
    <w:p w:rsidR="00BB7D1C" w:rsidRDefault="00BB7D1C" w:rsidP="00596E75">
      <w:pPr>
        <w:pStyle w:val="PargrafodaLista"/>
        <w:numPr>
          <w:ilvl w:val="0"/>
          <w:numId w:val="3"/>
        </w:numPr>
        <w:spacing w:after="240" w:line="264" w:lineRule="auto"/>
        <w:ind w:left="1843" w:hanging="283"/>
        <w:contextualSpacing w:val="0"/>
        <w:jc w:val="both"/>
        <w:rPr>
          <w:rFonts w:cstheme="minorHAnsi"/>
        </w:rPr>
      </w:pPr>
      <w:proofErr w:type="spellStart"/>
      <w:r>
        <w:rPr>
          <w:rFonts w:cstheme="minorHAnsi"/>
        </w:rPr>
        <w:t>Barbecue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Cepera</w:t>
      </w:r>
      <w:proofErr w:type="spellEnd"/>
      <w:r>
        <w:rPr>
          <w:rFonts w:cstheme="minorHAnsi"/>
        </w:rPr>
        <w:t>;</w:t>
      </w:r>
    </w:p>
    <w:p w:rsidR="006E53FD" w:rsidRPr="006E53FD" w:rsidRDefault="006E53FD" w:rsidP="006E53FD">
      <w:pPr>
        <w:spacing w:after="240" w:line="264" w:lineRule="auto"/>
        <w:ind w:left="1276"/>
        <w:jc w:val="both"/>
        <w:rPr>
          <w:rFonts w:cstheme="minorHAnsi"/>
        </w:rPr>
      </w:pPr>
      <w:r>
        <w:rPr>
          <w:rFonts w:cstheme="minorHAnsi"/>
        </w:rPr>
        <w:t>Ocorrendo impossibilidade de manutenção do fornecimento de suprimentos por um fornecedor, a Franqueadora, definirá os sucedâneos mais adequados</w:t>
      </w:r>
      <w:r w:rsidR="003F6821">
        <w:rPr>
          <w:rFonts w:cstheme="minorHAnsi"/>
        </w:rPr>
        <w:t>, em conjunto com a Franqueada afetada.</w:t>
      </w:r>
    </w:p>
    <w:p w:rsidR="00F616B2" w:rsidRPr="003014A6" w:rsidRDefault="00F616B2" w:rsidP="00ED6DEE">
      <w:pPr>
        <w:pStyle w:val="PargrafodaLista"/>
        <w:numPr>
          <w:ilvl w:val="0"/>
          <w:numId w:val="4"/>
        </w:numPr>
        <w:spacing w:before="240" w:after="240" w:line="264" w:lineRule="auto"/>
        <w:ind w:left="1276" w:hanging="284"/>
        <w:contextualSpacing w:val="0"/>
        <w:jc w:val="both"/>
        <w:rPr>
          <w:rFonts w:cstheme="minorHAnsi"/>
        </w:rPr>
      </w:pPr>
      <w:r w:rsidRPr="003014A6">
        <w:rPr>
          <w:rFonts w:cstheme="minorHAnsi"/>
        </w:rPr>
        <w:t xml:space="preserve">os demais suprimentos podem ser adquiridos junto a outros fabricantes sugeridos pelos </w:t>
      </w:r>
      <w:r w:rsidR="00AF0103">
        <w:rPr>
          <w:rFonts w:cstheme="minorHAnsi"/>
        </w:rPr>
        <w:t>f</w:t>
      </w:r>
      <w:r w:rsidR="00295957" w:rsidRPr="003014A6">
        <w:rPr>
          <w:rFonts w:cstheme="minorHAnsi"/>
        </w:rPr>
        <w:t xml:space="preserve">ranqueados </w:t>
      </w:r>
      <w:r w:rsidRPr="003014A6">
        <w:rPr>
          <w:rFonts w:cstheme="minorHAnsi"/>
        </w:rPr>
        <w:t>e previamente aprovados pela Franqueadora.</w:t>
      </w:r>
    </w:p>
    <w:p w:rsidR="00204219" w:rsidRPr="003014A6" w:rsidRDefault="00BB7D1C" w:rsidP="00ED6DEE">
      <w:pPr>
        <w:pStyle w:val="PargrafodaLista"/>
        <w:numPr>
          <w:ilvl w:val="0"/>
          <w:numId w:val="4"/>
        </w:numPr>
        <w:spacing w:before="240" w:after="240" w:line="264" w:lineRule="auto"/>
        <w:ind w:left="1276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>a</w:t>
      </w:r>
      <w:r w:rsidRPr="003014A6">
        <w:rPr>
          <w:rFonts w:cstheme="minorHAnsi"/>
        </w:rPr>
        <w:t xml:space="preserve"> </w:t>
      </w:r>
      <w:r w:rsidR="00204219" w:rsidRPr="003014A6">
        <w:rPr>
          <w:rFonts w:cstheme="minorHAnsi"/>
        </w:rPr>
        <w:t xml:space="preserve">solução tecnológica de controle administrativo, fiscal e operacional da loja deve ser contratada junto à </w:t>
      </w:r>
      <w:r w:rsidR="00DD6481">
        <w:rPr>
          <w:rFonts w:cstheme="minorHAnsi"/>
        </w:rPr>
        <w:t>TOTVS/</w:t>
      </w:r>
      <w:r>
        <w:rPr>
          <w:rFonts w:cstheme="minorHAnsi"/>
        </w:rPr>
        <w:t>BEMATECH</w:t>
      </w:r>
      <w:r w:rsidR="00DD6481" w:rsidRPr="003014A6">
        <w:rPr>
          <w:rFonts w:cstheme="minorHAnsi"/>
        </w:rPr>
        <w:t xml:space="preserve">, </w:t>
      </w:r>
      <w:r w:rsidR="00204219" w:rsidRPr="003014A6">
        <w:rPr>
          <w:rFonts w:cstheme="minorHAnsi"/>
        </w:rPr>
        <w:t xml:space="preserve">tendo em vista a </w:t>
      </w:r>
      <w:r w:rsidR="003126BF">
        <w:rPr>
          <w:rFonts w:cstheme="minorHAnsi"/>
        </w:rPr>
        <w:t xml:space="preserve">qualidade do produto e a </w:t>
      </w:r>
      <w:r w:rsidR="00204219" w:rsidRPr="003014A6">
        <w:rPr>
          <w:rFonts w:cstheme="minorHAnsi"/>
        </w:rPr>
        <w:t>necessidade de se manter uma mesma base de dados.</w:t>
      </w:r>
    </w:p>
    <w:p w:rsidR="009A4954" w:rsidRPr="003014A6" w:rsidRDefault="009A4954" w:rsidP="00ED6DEE">
      <w:pPr>
        <w:pStyle w:val="PargrafodaLista"/>
        <w:numPr>
          <w:ilvl w:val="0"/>
          <w:numId w:val="2"/>
        </w:numPr>
        <w:spacing w:before="600" w:after="240" w:line="264" w:lineRule="auto"/>
        <w:ind w:left="567" w:hanging="567"/>
        <w:contextualSpacing w:val="0"/>
        <w:jc w:val="both"/>
        <w:rPr>
          <w:rFonts w:cstheme="minorHAnsi"/>
          <w:b/>
        </w:rPr>
      </w:pPr>
      <w:r w:rsidRPr="003014A6">
        <w:rPr>
          <w:rFonts w:cstheme="minorHAnsi"/>
          <w:b/>
        </w:rPr>
        <w:t xml:space="preserve">SUPORTE </w:t>
      </w:r>
      <w:r w:rsidR="004068AD" w:rsidRPr="003014A6">
        <w:rPr>
          <w:rFonts w:cstheme="minorHAnsi"/>
          <w:b/>
        </w:rPr>
        <w:t>À FRANQUEADA</w:t>
      </w:r>
      <w:r w:rsidRPr="003014A6">
        <w:rPr>
          <w:rFonts w:cstheme="minorHAnsi"/>
          <w:b/>
        </w:rPr>
        <w:t>:</w:t>
      </w:r>
    </w:p>
    <w:p w:rsidR="00D222A5" w:rsidRPr="00D222A5" w:rsidRDefault="00D222A5" w:rsidP="00D222A5">
      <w:pPr>
        <w:pStyle w:val="PargrafodaLista"/>
        <w:spacing w:after="240" w:line="264" w:lineRule="auto"/>
        <w:ind w:left="993"/>
        <w:contextualSpacing w:val="0"/>
        <w:jc w:val="both"/>
        <w:rPr>
          <w:rFonts w:cstheme="minorHAnsi"/>
        </w:rPr>
      </w:pPr>
      <w:r>
        <w:rPr>
          <w:rFonts w:cstheme="minorHAnsi"/>
        </w:rPr>
        <w:t>A Franqueadora presta os seguintes serviços de suporte às Franqueadas:</w:t>
      </w:r>
    </w:p>
    <w:p w:rsidR="00EF2B4B" w:rsidRPr="003014A6" w:rsidRDefault="004068AD" w:rsidP="00ED6DEE">
      <w:pPr>
        <w:pStyle w:val="PargrafodaLista"/>
        <w:numPr>
          <w:ilvl w:val="0"/>
          <w:numId w:val="5"/>
        </w:numPr>
        <w:spacing w:after="240" w:line="264" w:lineRule="auto"/>
        <w:ind w:left="1276" w:hanging="284"/>
        <w:contextualSpacing w:val="0"/>
        <w:jc w:val="both"/>
        <w:rPr>
          <w:rFonts w:cstheme="minorHAnsi"/>
        </w:rPr>
      </w:pPr>
      <w:r w:rsidRPr="003014A6">
        <w:rPr>
          <w:rFonts w:cstheme="minorHAnsi"/>
          <w:b/>
        </w:rPr>
        <w:t>S</w:t>
      </w:r>
      <w:r w:rsidR="00EF2B4B" w:rsidRPr="003014A6">
        <w:rPr>
          <w:rFonts w:cstheme="minorHAnsi"/>
          <w:b/>
        </w:rPr>
        <w:t>upervisão de rede</w:t>
      </w:r>
      <w:r w:rsidR="009B429A" w:rsidRPr="003014A6">
        <w:rPr>
          <w:rFonts w:cstheme="minorHAnsi"/>
        </w:rPr>
        <w:t>: incluída no valor da taxa de franquia.</w:t>
      </w:r>
    </w:p>
    <w:p w:rsidR="00EF2B4B" w:rsidRPr="003014A6" w:rsidRDefault="004068AD" w:rsidP="00ED6DEE">
      <w:pPr>
        <w:pStyle w:val="PargrafodaLista"/>
        <w:numPr>
          <w:ilvl w:val="0"/>
          <w:numId w:val="5"/>
        </w:numPr>
        <w:spacing w:after="240" w:line="264" w:lineRule="auto"/>
        <w:ind w:left="1276" w:hanging="284"/>
        <w:contextualSpacing w:val="0"/>
        <w:jc w:val="both"/>
        <w:rPr>
          <w:rFonts w:cstheme="minorHAnsi"/>
        </w:rPr>
      </w:pPr>
      <w:r w:rsidRPr="003014A6">
        <w:rPr>
          <w:rFonts w:cstheme="minorHAnsi"/>
          <w:b/>
        </w:rPr>
        <w:lastRenderedPageBreak/>
        <w:t>S</w:t>
      </w:r>
      <w:r w:rsidR="00EF2B4B" w:rsidRPr="003014A6">
        <w:rPr>
          <w:rFonts w:cstheme="minorHAnsi"/>
          <w:b/>
        </w:rPr>
        <w:t xml:space="preserve">erviços de orientação e outros prestados </w:t>
      </w:r>
      <w:r w:rsidRPr="003014A6">
        <w:rPr>
          <w:rFonts w:cstheme="minorHAnsi"/>
          <w:b/>
        </w:rPr>
        <w:t xml:space="preserve">à </w:t>
      </w:r>
      <w:r w:rsidR="00295957">
        <w:rPr>
          <w:rFonts w:cstheme="minorHAnsi"/>
          <w:b/>
        </w:rPr>
        <w:t>F</w:t>
      </w:r>
      <w:r w:rsidR="00295957" w:rsidRPr="003014A6">
        <w:rPr>
          <w:rFonts w:cstheme="minorHAnsi"/>
          <w:b/>
        </w:rPr>
        <w:t>ranqueada</w:t>
      </w:r>
      <w:r w:rsidR="009B429A" w:rsidRPr="003014A6">
        <w:rPr>
          <w:rFonts w:cstheme="minorHAnsi"/>
        </w:rPr>
        <w:t>: incluíd</w:t>
      </w:r>
      <w:r w:rsidR="003B74B5" w:rsidRPr="003014A6">
        <w:rPr>
          <w:rFonts w:cstheme="minorHAnsi"/>
        </w:rPr>
        <w:t>os</w:t>
      </w:r>
      <w:r w:rsidR="009B429A" w:rsidRPr="003014A6">
        <w:rPr>
          <w:rFonts w:cstheme="minorHAnsi"/>
        </w:rPr>
        <w:t xml:space="preserve"> no valor da taxa de franquia.</w:t>
      </w:r>
    </w:p>
    <w:p w:rsidR="008D2AA7" w:rsidRPr="003014A6" w:rsidRDefault="008D2AA7" w:rsidP="008D2AA7">
      <w:pPr>
        <w:pStyle w:val="PargrafodaLista"/>
        <w:numPr>
          <w:ilvl w:val="0"/>
          <w:numId w:val="5"/>
        </w:numPr>
        <w:spacing w:after="240" w:line="264" w:lineRule="auto"/>
        <w:ind w:left="1276" w:hanging="284"/>
        <w:contextualSpacing w:val="0"/>
        <w:jc w:val="both"/>
        <w:rPr>
          <w:rFonts w:cstheme="minorHAnsi"/>
        </w:rPr>
      </w:pPr>
      <w:r w:rsidRPr="003014A6">
        <w:rPr>
          <w:rFonts w:cstheme="minorHAnsi"/>
          <w:b/>
        </w:rPr>
        <w:t>Auxílio na análise e escolha do ponto onde será instalada a franquia</w:t>
      </w:r>
      <w:r w:rsidRPr="003014A6">
        <w:rPr>
          <w:rFonts w:cstheme="minorHAnsi"/>
        </w:rPr>
        <w:t xml:space="preserve">: é feito pela </w:t>
      </w:r>
      <w:r>
        <w:rPr>
          <w:rFonts w:cstheme="minorHAnsi"/>
        </w:rPr>
        <w:t>Franqueadora</w:t>
      </w:r>
      <w:r w:rsidRPr="003014A6">
        <w:rPr>
          <w:rFonts w:cstheme="minorHAnsi"/>
        </w:rPr>
        <w:t xml:space="preserve">, em duas </w:t>
      </w:r>
      <w:r>
        <w:rPr>
          <w:rFonts w:cstheme="minorHAnsi"/>
        </w:rPr>
        <w:t>situações:</w:t>
      </w:r>
      <w:r w:rsidRPr="003014A6">
        <w:rPr>
          <w:rFonts w:cstheme="minorHAnsi"/>
        </w:rPr>
        <w:t xml:space="preserve"> na orientação prévia para a busca de locais, e na</w:t>
      </w:r>
      <w:r>
        <w:rPr>
          <w:rFonts w:cstheme="minorHAnsi"/>
        </w:rPr>
        <w:t xml:space="preserve"> </w:t>
      </w:r>
      <w:r w:rsidRPr="003014A6">
        <w:rPr>
          <w:rFonts w:cstheme="minorHAnsi"/>
        </w:rPr>
        <w:t xml:space="preserve">avaliação de locais selecionados pela </w:t>
      </w:r>
      <w:r>
        <w:rPr>
          <w:rFonts w:cstheme="minorHAnsi"/>
        </w:rPr>
        <w:t>Franqueada</w:t>
      </w:r>
      <w:r w:rsidRPr="003014A6">
        <w:rPr>
          <w:rFonts w:cstheme="minorHAnsi"/>
        </w:rPr>
        <w:t>.</w:t>
      </w:r>
    </w:p>
    <w:p w:rsidR="008D2AA7" w:rsidRPr="003014A6" w:rsidRDefault="008D2AA7" w:rsidP="00B002C8">
      <w:pPr>
        <w:pStyle w:val="PargrafodaLista"/>
        <w:numPr>
          <w:ilvl w:val="0"/>
          <w:numId w:val="5"/>
        </w:numPr>
        <w:spacing w:after="240" w:line="264" w:lineRule="auto"/>
        <w:ind w:left="1276" w:hanging="284"/>
        <w:contextualSpacing w:val="0"/>
        <w:jc w:val="both"/>
        <w:rPr>
          <w:rFonts w:cstheme="minorHAnsi"/>
        </w:rPr>
      </w:pPr>
      <w:r w:rsidRPr="003014A6">
        <w:rPr>
          <w:rFonts w:cstheme="minorHAnsi"/>
          <w:b/>
        </w:rPr>
        <w:t>L</w:t>
      </w:r>
      <w:r>
        <w:rPr>
          <w:rFonts w:cstheme="minorHAnsi"/>
          <w:b/>
        </w:rPr>
        <w:t>ayout e padrões arquitetônicos d</w:t>
      </w:r>
      <w:r w:rsidRPr="003014A6">
        <w:rPr>
          <w:rFonts w:cstheme="minorHAnsi"/>
          <w:b/>
        </w:rPr>
        <w:t xml:space="preserve">as instalações da </w:t>
      </w:r>
      <w:r>
        <w:rPr>
          <w:rFonts w:cstheme="minorHAnsi"/>
          <w:b/>
        </w:rPr>
        <w:t>Franqueada</w:t>
      </w:r>
      <w:r w:rsidRPr="003014A6">
        <w:rPr>
          <w:rFonts w:cstheme="minorHAnsi"/>
        </w:rPr>
        <w:t xml:space="preserve">: </w:t>
      </w:r>
      <w:r w:rsidR="00B002C8">
        <w:rPr>
          <w:rFonts w:cstheme="minorHAnsi"/>
        </w:rPr>
        <w:t>é</w:t>
      </w:r>
      <w:r w:rsidRPr="003014A6">
        <w:rPr>
          <w:rFonts w:cstheme="minorHAnsi"/>
        </w:rPr>
        <w:t xml:space="preserve"> </w:t>
      </w:r>
      <w:r>
        <w:rPr>
          <w:rFonts w:cstheme="minorHAnsi"/>
        </w:rPr>
        <w:t xml:space="preserve">desenvolvido por </w:t>
      </w:r>
      <w:r w:rsidRPr="003014A6">
        <w:rPr>
          <w:rFonts w:cstheme="minorHAnsi"/>
        </w:rPr>
        <w:t xml:space="preserve">arquiteto indicado pela </w:t>
      </w:r>
      <w:r>
        <w:rPr>
          <w:rFonts w:cstheme="minorHAnsi"/>
        </w:rPr>
        <w:t>F</w:t>
      </w:r>
      <w:r w:rsidRPr="003014A6">
        <w:rPr>
          <w:rFonts w:cstheme="minorHAnsi"/>
        </w:rPr>
        <w:t>ranqueadora</w:t>
      </w:r>
      <w:r w:rsidR="00B002C8">
        <w:rPr>
          <w:rFonts w:cstheme="minorHAnsi"/>
        </w:rPr>
        <w:t>, contra o pagamento, não estando coberto pela Taxa de Franquia</w:t>
      </w:r>
      <w:r w:rsidRPr="003014A6">
        <w:rPr>
          <w:rFonts w:cstheme="minorHAnsi"/>
        </w:rPr>
        <w:t>.</w:t>
      </w:r>
    </w:p>
    <w:p w:rsidR="00EF2B4B" w:rsidRDefault="004068AD" w:rsidP="008E059C">
      <w:pPr>
        <w:pStyle w:val="PargrafodaLista"/>
        <w:numPr>
          <w:ilvl w:val="0"/>
          <w:numId w:val="5"/>
        </w:numPr>
        <w:spacing w:after="240" w:line="264" w:lineRule="auto"/>
        <w:ind w:left="1276" w:hanging="284"/>
        <w:contextualSpacing w:val="0"/>
        <w:jc w:val="both"/>
        <w:rPr>
          <w:rFonts w:cstheme="minorHAnsi"/>
        </w:rPr>
      </w:pPr>
      <w:r w:rsidRPr="003014A6">
        <w:rPr>
          <w:rFonts w:cstheme="minorHAnsi"/>
          <w:b/>
        </w:rPr>
        <w:t>T</w:t>
      </w:r>
      <w:r w:rsidR="00EF2B4B" w:rsidRPr="003014A6">
        <w:rPr>
          <w:rFonts w:cstheme="minorHAnsi"/>
          <w:b/>
        </w:rPr>
        <w:t>reinamento d</w:t>
      </w:r>
      <w:r w:rsidRPr="003014A6">
        <w:rPr>
          <w:rFonts w:cstheme="minorHAnsi"/>
          <w:b/>
        </w:rPr>
        <w:t xml:space="preserve">a </w:t>
      </w:r>
      <w:r w:rsidR="00C64878">
        <w:rPr>
          <w:rFonts w:cstheme="minorHAnsi"/>
          <w:b/>
        </w:rPr>
        <w:t>Franqueada</w:t>
      </w:r>
      <w:r w:rsidR="009B429A" w:rsidRPr="003014A6">
        <w:rPr>
          <w:rFonts w:cstheme="minorHAnsi"/>
        </w:rPr>
        <w:t xml:space="preserve">: o treinamento na </w:t>
      </w:r>
      <w:r w:rsidR="003B74B5" w:rsidRPr="003014A6">
        <w:rPr>
          <w:rFonts w:cstheme="minorHAnsi"/>
        </w:rPr>
        <w:t xml:space="preserve">administração e operação da loja </w:t>
      </w:r>
      <w:r w:rsidR="00295957" w:rsidRPr="00AF0103">
        <w:rPr>
          <w:rFonts w:cstheme="minorHAnsi"/>
          <w:b/>
        </w:rPr>
        <w:t>não</w:t>
      </w:r>
      <w:r w:rsidR="00295957">
        <w:rPr>
          <w:rFonts w:cstheme="minorHAnsi"/>
        </w:rPr>
        <w:t xml:space="preserve"> </w:t>
      </w:r>
      <w:r w:rsidR="003B74B5" w:rsidRPr="003014A6">
        <w:rPr>
          <w:rFonts w:cstheme="minorHAnsi"/>
        </w:rPr>
        <w:t xml:space="preserve">está incluído no </w:t>
      </w:r>
      <w:r w:rsidR="00295957">
        <w:rPr>
          <w:rFonts w:cstheme="minorHAnsi"/>
        </w:rPr>
        <w:t>valor da taxa de franquia</w:t>
      </w:r>
      <w:r w:rsidR="003B74B5" w:rsidRPr="003014A6">
        <w:rPr>
          <w:rFonts w:cstheme="minorHAnsi"/>
        </w:rPr>
        <w:t xml:space="preserve">, e tem a duração de </w:t>
      </w:r>
      <w:proofErr w:type="gramStart"/>
      <w:r w:rsidR="003B74B5" w:rsidRPr="003014A6">
        <w:rPr>
          <w:rFonts w:cstheme="minorHAnsi"/>
        </w:rPr>
        <w:t>1</w:t>
      </w:r>
      <w:proofErr w:type="gramEnd"/>
      <w:r w:rsidR="003B74B5" w:rsidRPr="003014A6">
        <w:rPr>
          <w:rFonts w:cstheme="minorHAnsi"/>
        </w:rPr>
        <w:t xml:space="preserve"> semana</w:t>
      </w:r>
      <w:r w:rsidR="008E059C">
        <w:rPr>
          <w:rFonts w:cstheme="minorHAnsi"/>
        </w:rPr>
        <w:t>, devendo ser feita anteriormente à entrada em operação da loja</w:t>
      </w:r>
      <w:r w:rsidR="00D222A5">
        <w:rPr>
          <w:rFonts w:cstheme="minorHAnsi"/>
        </w:rPr>
        <w:t>.</w:t>
      </w:r>
    </w:p>
    <w:p w:rsidR="00617406" w:rsidRDefault="00D222A5" w:rsidP="00D222A5">
      <w:pPr>
        <w:pStyle w:val="PargrafodaLista"/>
        <w:spacing w:after="240" w:line="264" w:lineRule="auto"/>
        <w:ind w:left="1276"/>
        <w:contextualSpacing w:val="0"/>
        <w:jc w:val="both"/>
        <w:rPr>
          <w:rFonts w:cstheme="minorHAnsi"/>
        </w:rPr>
      </w:pPr>
      <w:r>
        <w:rPr>
          <w:rFonts w:cstheme="minorHAnsi"/>
        </w:rPr>
        <w:t>A Franqueada pode optar por realizar o</w:t>
      </w:r>
      <w:r w:rsidRPr="00D222A5">
        <w:rPr>
          <w:rFonts w:cstheme="minorHAnsi"/>
        </w:rPr>
        <w:t xml:space="preserve"> treinamento </w:t>
      </w:r>
      <w:r>
        <w:rPr>
          <w:rFonts w:cstheme="minorHAnsi"/>
        </w:rPr>
        <w:t xml:space="preserve">em seu município ou em Belo Horizonte. </w:t>
      </w:r>
      <w:r w:rsidR="00617406">
        <w:rPr>
          <w:rFonts w:cstheme="minorHAnsi"/>
        </w:rPr>
        <w:t>Se optar por realizá-lo em Belo Horizonte, não será cobrado nenhum valor.</w:t>
      </w:r>
      <w:r w:rsidR="00047729">
        <w:rPr>
          <w:rFonts w:cstheme="minorHAnsi"/>
        </w:rPr>
        <w:t xml:space="preserve"> </w:t>
      </w:r>
      <w:r w:rsidR="008E059C">
        <w:rPr>
          <w:rFonts w:cstheme="minorHAnsi"/>
        </w:rPr>
        <w:t>Nesse caso, o treinamento d</w:t>
      </w:r>
      <w:r w:rsidR="00047729">
        <w:rPr>
          <w:rFonts w:cstheme="minorHAnsi"/>
        </w:rPr>
        <w:t xml:space="preserve">everá ser feito </w:t>
      </w:r>
      <w:r w:rsidR="008E059C">
        <w:rPr>
          <w:rFonts w:cstheme="minorHAnsi"/>
        </w:rPr>
        <w:t>pelo princ</w:t>
      </w:r>
      <w:r w:rsidR="008D2AA7">
        <w:rPr>
          <w:rFonts w:cstheme="minorHAnsi"/>
        </w:rPr>
        <w:t>i</w:t>
      </w:r>
      <w:r w:rsidR="008E059C">
        <w:rPr>
          <w:rFonts w:cstheme="minorHAnsi"/>
        </w:rPr>
        <w:t xml:space="preserve">pal proprietário da loja ou por </w:t>
      </w:r>
      <w:r w:rsidR="00047729">
        <w:rPr>
          <w:rFonts w:cstheme="minorHAnsi"/>
        </w:rPr>
        <w:t>um gerente capacitado a liderar equipe</w:t>
      </w:r>
      <w:r w:rsidR="008E059C">
        <w:rPr>
          <w:rFonts w:cstheme="minorHAnsi"/>
        </w:rPr>
        <w:t>,</w:t>
      </w:r>
      <w:r w:rsidR="00047729">
        <w:rPr>
          <w:rFonts w:cstheme="minorHAnsi"/>
        </w:rPr>
        <w:t xml:space="preserve"> que tenha facilidade de aprendizado no ramo de </w:t>
      </w:r>
      <w:proofErr w:type="spellStart"/>
      <w:r w:rsidR="00047729" w:rsidRPr="008E059C">
        <w:rPr>
          <w:rFonts w:cstheme="minorHAnsi"/>
          <w:i/>
        </w:rPr>
        <w:t>fast-food</w:t>
      </w:r>
      <w:proofErr w:type="spellEnd"/>
      <w:r w:rsidR="008E059C">
        <w:rPr>
          <w:rFonts w:cstheme="minorHAnsi"/>
        </w:rPr>
        <w:t xml:space="preserve">, além de reproduzir </w:t>
      </w:r>
      <w:r w:rsidR="00047729">
        <w:rPr>
          <w:rFonts w:cstheme="minorHAnsi"/>
        </w:rPr>
        <w:t>os conhecimentos adquiridos</w:t>
      </w:r>
      <w:r w:rsidR="008E059C">
        <w:rPr>
          <w:rFonts w:cstheme="minorHAnsi"/>
        </w:rPr>
        <w:t xml:space="preserve"> a todos os </w:t>
      </w:r>
      <w:r w:rsidR="008D2AA7">
        <w:rPr>
          <w:rFonts w:cstheme="minorHAnsi"/>
        </w:rPr>
        <w:t xml:space="preserve">colaboradores </w:t>
      </w:r>
      <w:r w:rsidR="008E059C">
        <w:rPr>
          <w:rFonts w:cstheme="minorHAnsi"/>
        </w:rPr>
        <w:t>administrativ</w:t>
      </w:r>
      <w:r w:rsidR="008D2AA7">
        <w:rPr>
          <w:rFonts w:cstheme="minorHAnsi"/>
        </w:rPr>
        <w:t>os</w:t>
      </w:r>
      <w:r w:rsidR="008E059C">
        <w:rPr>
          <w:rFonts w:cstheme="minorHAnsi"/>
        </w:rPr>
        <w:t xml:space="preserve"> e operaciona</w:t>
      </w:r>
      <w:r w:rsidR="008D2AA7">
        <w:rPr>
          <w:rFonts w:cstheme="minorHAnsi"/>
        </w:rPr>
        <w:t>is</w:t>
      </w:r>
      <w:r w:rsidR="008E059C">
        <w:rPr>
          <w:rFonts w:cstheme="minorHAnsi"/>
        </w:rPr>
        <w:t xml:space="preserve"> da loja</w:t>
      </w:r>
      <w:r w:rsidR="00047729">
        <w:rPr>
          <w:rFonts w:cstheme="minorHAnsi"/>
        </w:rPr>
        <w:t>.</w:t>
      </w:r>
    </w:p>
    <w:p w:rsidR="00EF2B4B" w:rsidRDefault="008E059C" w:rsidP="008E059C">
      <w:pPr>
        <w:pStyle w:val="PargrafodaLista"/>
        <w:spacing w:after="240" w:line="264" w:lineRule="auto"/>
        <w:ind w:left="1276"/>
        <w:contextualSpacing w:val="0"/>
        <w:jc w:val="both"/>
        <w:rPr>
          <w:rFonts w:cstheme="minorHAnsi"/>
        </w:rPr>
      </w:pPr>
      <w:r>
        <w:rPr>
          <w:rFonts w:cstheme="minorHAnsi"/>
        </w:rPr>
        <w:t>Caso a Franqueada opte pelo treinamento no município de sua loja, os s</w:t>
      </w:r>
      <w:r w:rsidR="004068AD" w:rsidRPr="003014A6">
        <w:rPr>
          <w:rFonts w:cstheme="minorHAnsi"/>
        </w:rPr>
        <w:t xml:space="preserve">eus custos são arcados pela </w:t>
      </w:r>
      <w:r w:rsidR="00C64878">
        <w:rPr>
          <w:rFonts w:cstheme="minorHAnsi"/>
        </w:rPr>
        <w:t>Franqueada</w:t>
      </w:r>
      <w:r w:rsidR="004068AD" w:rsidRPr="003014A6">
        <w:rPr>
          <w:rFonts w:cstheme="minorHAnsi"/>
        </w:rPr>
        <w:t xml:space="preserve"> e estão discriminados no item VIII dessa COF.</w:t>
      </w:r>
    </w:p>
    <w:p w:rsidR="008D2AA7" w:rsidRPr="003014A6" w:rsidRDefault="008D2AA7" w:rsidP="008D2AA7">
      <w:pPr>
        <w:pStyle w:val="PargrafodaLista"/>
        <w:numPr>
          <w:ilvl w:val="0"/>
          <w:numId w:val="5"/>
        </w:numPr>
        <w:spacing w:after="240" w:line="264" w:lineRule="auto"/>
        <w:ind w:left="1276" w:hanging="284"/>
        <w:contextualSpacing w:val="0"/>
        <w:jc w:val="both"/>
        <w:rPr>
          <w:rFonts w:cstheme="minorHAnsi"/>
        </w:rPr>
      </w:pPr>
      <w:r w:rsidRPr="003014A6">
        <w:rPr>
          <w:rFonts w:cstheme="minorHAnsi"/>
          <w:b/>
        </w:rPr>
        <w:t>Manuais de franquia</w:t>
      </w:r>
      <w:r w:rsidRPr="003014A6">
        <w:rPr>
          <w:rFonts w:cstheme="minorHAnsi"/>
        </w:rPr>
        <w:t xml:space="preserve">: Estão incluídos na </w:t>
      </w:r>
      <w:r>
        <w:rPr>
          <w:rFonts w:cstheme="minorHAnsi"/>
        </w:rPr>
        <w:t>T</w:t>
      </w:r>
      <w:r w:rsidRPr="003014A6">
        <w:rPr>
          <w:rFonts w:cstheme="minorHAnsi"/>
        </w:rPr>
        <w:t xml:space="preserve">axa de </w:t>
      </w:r>
      <w:r>
        <w:rPr>
          <w:rFonts w:cstheme="minorHAnsi"/>
        </w:rPr>
        <w:t>F</w:t>
      </w:r>
      <w:r w:rsidRPr="003014A6">
        <w:rPr>
          <w:rFonts w:cstheme="minorHAnsi"/>
        </w:rPr>
        <w:t xml:space="preserve">ranquia. São fornecidos pela </w:t>
      </w:r>
      <w:r>
        <w:rPr>
          <w:rFonts w:cstheme="minorHAnsi"/>
        </w:rPr>
        <w:t>Franqueadora</w:t>
      </w:r>
      <w:r w:rsidRPr="003014A6">
        <w:rPr>
          <w:rFonts w:cstheme="minorHAnsi"/>
        </w:rPr>
        <w:t xml:space="preserve"> no processo de treinamento:</w:t>
      </w:r>
    </w:p>
    <w:p w:rsidR="008D2AA7" w:rsidRPr="003014A6" w:rsidRDefault="008D2AA7" w:rsidP="008D2AA7">
      <w:pPr>
        <w:pStyle w:val="PargrafodaLista"/>
        <w:numPr>
          <w:ilvl w:val="0"/>
          <w:numId w:val="3"/>
        </w:numPr>
        <w:spacing w:before="80" w:after="120" w:line="264" w:lineRule="auto"/>
        <w:ind w:left="1843" w:hanging="284"/>
        <w:contextualSpacing w:val="0"/>
        <w:jc w:val="both"/>
        <w:rPr>
          <w:rFonts w:cstheme="minorHAnsi"/>
        </w:rPr>
      </w:pPr>
      <w:r w:rsidRPr="003014A6">
        <w:rPr>
          <w:rFonts w:cstheme="minorHAnsi"/>
        </w:rPr>
        <w:t xml:space="preserve">Manual </w:t>
      </w:r>
      <w:r>
        <w:rPr>
          <w:rFonts w:cstheme="minorHAnsi"/>
        </w:rPr>
        <w:t>operacional</w:t>
      </w:r>
      <w:r w:rsidRPr="003014A6">
        <w:rPr>
          <w:rFonts w:cstheme="minorHAnsi"/>
        </w:rPr>
        <w:t>;</w:t>
      </w:r>
    </w:p>
    <w:p w:rsidR="008D2AA7" w:rsidRDefault="008D2AA7" w:rsidP="008D2AA7">
      <w:pPr>
        <w:pStyle w:val="PargrafodaLista"/>
        <w:numPr>
          <w:ilvl w:val="0"/>
          <w:numId w:val="3"/>
        </w:numPr>
        <w:spacing w:before="80" w:after="240" w:line="264" w:lineRule="auto"/>
        <w:ind w:left="1843" w:hanging="284"/>
        <w:contextualSpacing w:val="0"/>
        <w:jc w:val="both"/>
        <w:rPr>
          <w:rFonts w:cstheme="minorHAnsi"/>
        </w:rPr>
      </w:pPr>
      <w:r w:rsidRPr="003014A6">
        <w:rPr>
          <w:rFonts w:cstheme="minorHAnsi"/>
        </w:rPr>
        <w:t xml:space="preserve">Manual de boas práticas administrativas. </w:t>
      </w:r>
    </w:p>
    <w:p w:rsidR="008D2AA7" w:rsidRPr="003014A6" w:rsidRDefault="008D2AA7" w:rsidP="00B002C8">
      <w:pPr>
        <w:pStyle w:val="PargrafodaLista"/>
        <w:numPr>
          <w:ilvl w:val="0"/>
          <w:numId w:val="5"/>
        </w:numPr>
        <w:spacing w:after="240" w:line="264" w:lineRule="auto"/>
        <w:ind w:left="1276" w:hanging="284"/>
        <w:contextualSpacing w:val="0"/>
        <w:jc w:val="both"/>
        <w:rPr>
          <w:rFonts w:cstheme="minorHAnsi"/>
        </w:rPr>
      </w:pPr>
      <w:r>
        <w:rPr>
          <w:rFonts w:cstheme="minorHAnsi"/>
          <w:b/>
        </w:rPr>
        <w:t>Fornecimento de identidade visual</w:t>
      </w:r>
      <w:r w:rsidRPr="003014A6">
        <w:rPr>
          <w:rFonts w:cstheme="minorHAnsi"/>
        </w:rPr>
        <w:t xml:space="preserve">: é feito pela </w:t>
      </w:r>
      <w:r>
        <w:rPr>
          <w:rFonts w:cstheme="minorHAnsi"/>
        </w:rPr>
        <w:t>Franqueadora</w:t>
      </w:r>
      <w:r w:rsidRPr="003014A6">
        <w:rPr>
          <w:rFonts w:cstheme="minorHAnsi"/>
        </w:rPr>
        <w:t xml:space="preserve">, </w:t>
      </w:r>
      <w:r>
        <w:rPr>
          <w:rFonts w:cstheme="minorHAnsi"/>
        </w:rPr>
        <w:t xml:space="preserve">como forma de reduzir os custos com a aquisição de </w:t>
      </w:r>
      <w:r w:rsidR="00C5530B">
        <w:rPr>
          <w:rFonts w:cstheme="minorHAnsi"/>
        </w:rPr>
        <w:t xml:space="preserve">adesivos, banners, bandejas e forros de bandeja, embalagens para viagem e sacos plásticos para acondicionamento de cones, cardápios, </w:t>
      </w:r>
      <w:proofErr w:type="spellStart"/>
      <w:r w:rsidR="00C5530B">
        <w:rPr>
          <w:rFonts w:cstheme="minorHAnsi"/>
        </w:rPr>
        <w:t>porta-cones</w:t>
      </w:r>
      <w:proofErr w:type="spellEnd"/>
      <w:r w:rsidR="00C5530B">
        <w:rPr>
          <w:rFonts w:cstheme="minorHAnsi"/>
        </w:rPr>
        <w:t xml:space="preserve"> e </w:t>
      </w:r>
      <w:proofErr w:type="spellStart"/>
      <w:r w:rsidR="00C5530B">
        <w:rPr>
          <w:rFonts w:cstheme="minorHAnsi"/>
        </w:rPr>
        <w:t>porta-guardanapos</w:t>
      </w:r>
      <w:proofErr w:type="spellEnd"/>
      <w:r>
        <w:rPr>
          <w:rFonts w:cstheme="minorHAnsi"/>
        </w:rPr>
        <w:t>, em contrapartida ao pagamento de uma taxa mensal no valor de R$ _____________</w:t>
      </w:r>
      <w:r w:rsidRPr="003014A6">
        <w:rPr>
          <w:rFonts w:cstheme="minorHAnsi"/>
        </w:rPr>
        <w:t>.</w:t>
      </w:r>
    </w:p>
    <w:p w:rsidR="008E059C" w:rsidRDefault="008E059C" w:rsidP="008E059C">
      <w:pPr>
        <w:pStyle w:val="PargrafodaLista"/>
        <w:numPr>
          <w:ilvl w:val="0"/>
          <w:numId w:val="5"/>
        </w:numPr>
        <w:spacing w:after="240" w:line="264" w:lineRule="auto"/>
        <w:ind w:left="1276" w:hanging="284"/>
        <w:contextualSpacing w:val="0"/>
        <w:jc w:val="both"/>
        <w:rPr>
          <w:rFonts w:cstheme="minorHAnsi"/>
        </w:rPr>
      </w:pPr>
      <w:r>
        <w:rPr>
          <w:rFonts w:cstheme="minorHAnsi"/>
          <w:b/>
        </w:rPr>
        <w:t>Assistência operacional</w:t>
      </w:r>
      <w:r w:rsidRPr="003014A6">
        <w:rPr>
          <w:rFonts w:cstheme="minorHAnsi"/>
        </w:rPr>
        <w:t xml:space="preserve">: </w:t>
      </w:r>
      <w:r>
        <w:rPr>
          <w:rFonts w:cstheme="minorHAnsi"/>
        </w:rPr>
        <w:t>A partir do primeiro dia de funcionamento da loja até quando for conveniente, a Franqueadora acompanhará a operação da loja através de um técnico experiente, que fará as recomendações, orientações e ajustes. Este serviço está coberto pela Taxa de Franquia.</w:t>
      </w:r>
    </w:p>
    <w:p w:rsidR="000627DD" w:rsidRPr="003014A6" w:rsidRDefault="000627DD" w:rsidP="00ED6DEE">
      <w:pPr>
        <w:pStyle w:val="PargrafodaLista"/>
        <w:numPr>
          <w:ilvl w:val="0"/>
          <w:numId w:val="2"/>
        </w:numPr>
        <w:spacing w:before="600" w:after="240" w:line="264" w:lineRule="auto"/>
        <w:ind w:left="567" w:hanging="567"/>
        <w:contextualSpacing w:val="0"/>
        <w:jc w:val="both"/>
        <w:rPr>
          <w:rFonts w:cstheme="minorHAnsi"/>
          <w:b/>
        </w:rPr>
      </w:pPr>
      <w:r w:rsidRPr="003014A6">
        <w:rPr>
          <w:rFonts w:cstheme="minorHAnsi"/>
          <w:b/>
        </w:rPr>
        <w:t>REGISTRO DA MARCA:</w:t>
      </w:r>
    </w:p>
    <w:p w:rsidR="000627DD" w:rsidRPr="003014A6" w:rsidRDefault="000627DD" w:rsidP="00460EB2">
      <w:pPr>
        <w:widowControl w:val="0"/>
        <w:spacing w:after="240" w:line="264" w:lineRule="auto"/>
        <w:ind w:left="567"/>
        <w:jc w:val="both"/>
        <w:rPr>
          <w:rFonts w:cstheme="minorHAnsi"/>
        </w:rPr>
      </w:pPr>
      <w:r w:rsidRPr="003014A6">
        <w:rPr>
          <w:rFonts w:cstheme="minorHAnsi"/>
        </w:rPr>
        <w:t>Foi pedido o registro da marca “</w:t>
      </w:r>
      <w:r w:rsidRPr="003014A6">
        <w:rPr>
          <w:rFonts w:cstheme="minorHAnsi"/>
          <w:b/>
        </w:rPr>
        <w:t>Papas Cone</w:t>
      </w:r>
      <w:r w:rsidRPr="003014A6">
        <w:rPr>
          <w:rFonts w:cstheme="minorHAnsi"/>
        </w:rPr>
        <w:t xml:space="preserve">” junto ao INPI, em 20/09/2017, </w:t>
      </w:r>
      <w:r w:rsidR="00617406">
        <w:rPr>
          <w:rFonts w:cstheme="minorHAnsi"/>
        </w:rPr>
        <w:t xml:space="preserve">após busca por </w:t>
      </w:r>
      <w:r w:rsidR="00617406">
        <w:rPr>
          <w:rFonts w:cstheme="minorHAnsi"/>
        </w:rPr>
        <w:lastRenderedPageBreak/>
        <w:t>nome igual resultar nula. O</w:t>
      </w:r>
      <w:r w:rsidRPr="003014A6">
        <w:rPr>
          <w:rFonts w:cstheme="minorHAnsi"/>
        </w:rPr>
        <w:t xml:space="preserve"> referido processo </w:t>
      </w:r>
      <w:r w:rsidR="00617406">
        <w:rPr>
          <w:rFonts w:cstheme="minorHAnsi"/>
        </w:rPr>
        <w:t xml:space="preserve">encontra-se </w:t>
      </w:r>
      <w:r w:rsidRPr="003014A6">
        <w:rPr>
          <w:rFonts w:cstheme="minorHAnsi"/>
        </w:rPr>
        <w:t xml:space="preserve">em tramitação sob o número </w:t>
      </w:r>
      <w:r w:rsidRPr="003014A6">
        <w:rPr>
          <w:rFonts w:cstheme="minorHAnsi"/>
          <w:b/>
          <w:bCs/>
        </w:rPr>
        <w:t>913422738</w:t>
      </w:r>
      <w:r w:rsidRPr="003014A6">
        <w:rPr>
          <w:rFonts w:cstheme="minorHAnsi"/>
        </w:rPr>
        <w:t xml:space="preserve">, </w:t>
      </w:r>
      <w:r w:rsidR="00617406">
        <w:rPr>
          <w:rFonts w:cstheme="minorHAnsi"/>
        </w:rPr>
        <w:t xml:space="preserve">com o </w:t>
      </w:r>
      <w:r w:rsidR="00617406" w:rsidRPr="00617406">
        <w:rPr>
          <w:rFonts w:cstheme="minorHAnsi"/>
          <w:i/>
        </w:rPr>
        <w:t>status</w:t>
      </w:r>
      <w:r w:rsidR="00617406">
        <w:rPr>
          <w:rFonts w:cstheme="minorHAnsi"/>
        </w:rPr>
        <w:t xml:space="preserve"> atual de</w:t>
      </w:r>
      <w:r w:rsidRPr="003014A6">
        <w:rPr>
          <w:rFonts w:cstheme="minorHAnsi"/>
        </w:rPr>
        <w:t xml:space="preserve"> “</w:t>
      </w:r>
      <w:r w:rsidRPr="003014A6">
        <w:rPr>
          <w:rFonts w:cstheme="minorHAnsi"/>
          <w:b/>
        </w:rPr>
        <w:t>aguardando exame de mérito</w:t>
      </w:r>
      <w:r w:rsidRPr="003014A6">
        <w:rPr>
          <w:rFonts w:cstheme="minorHAnsi"/>
        </w:rPr>
        <w:t>”.</w:t>
      </w:r>
      <w:r w:rsidR="00617406">
        <w:rPr>
          <w:rFonts w:cstheme="minorHAnsi"/>
        </w:rPr>
        <w:t xml:space="preserve"> Sua tramitação pode ser conferida no link: </w:t>
      </w:r>
      <w:proofErr w:type="gramStart"/>
      <w:r w:rsidR="00617406" w:rsidRPr="00617406">
        <w:rPr>
          <w:rFonts w:cstheme="minorHAnsi"/>
        </w:rPr>
        <w:t>https</w:t>
      </w:r>
      <w:proofErr w:type="gramEnd"/>
      <w:r w:rsidR="00617406" w:rsidRPr="00617406">
        <w:rPr>
          <w:rFonts w:cstheme="minorHAnsi"/>
        </w:rPr>
        <w:t>://gru.inpi.gov.br/pePI/jsp/marcas/Pesquisa_num_processo.jsp</w:t>
      </w:r>
      <w:r w:rsidR="00617406">
        <w:rPr>
          <w:rFonts w:cstheme="minorHAnsi"/>
        </w:rPr>
        <w:t>.</w:t>
      </w:r>
    </w:p>
    <w:p w:rsidR="000627DD" w:rsidRPr="003014A6" w:rsidRDefault="000627DD" w:rsidP="00ED6DEE">
      <w:pPr>
        <w:pStyle w:val="PargrafodaLista"/>
        <w:numPr>
          <w:ilvl w:val="0"/>
          <w:numId w:val="2"/>
        </w:numPr>
        <w:spacing w:before="600" w:after="240" w:line="264" w:lineRule="auto"/>
        <w:ind w:left="567" w:hanging="567"/>
        <w:contextualSpacing w:val="0"/>
        <w:jc w:val="both"/>
        <w:rPr>
          <w:rFonts w:cstheme="minorHAnsi"/>
          <w:b/>
        </w:rPr>
      </w:pPr>
      <w:r w:rsidRPr="003014A6">
        <w:rPr>
          <w:rFonts w:cstheme="minorHAnsi"/>
          <w:b/>
        </w:rPr>
        <w:t xml:space="preserve">SITUAÇÃO </w:t>
      </w:r>
      <w:proofErr w:type="gramStart"/>
      <w:r w:rsidRPr="003014A6">
        <w:rPr>
          <w:rFonts w:cstheme="minorHAnsi"/>
          <w:b/>
        </w:rPr>
        <w:t>APÓS</w:t>
      </w:r>
      <w:proofErr w:type="gramEnd"/>
      <w:r w:rsidRPr="003014A6">
        <w:rPr>
          <w:rFonts w:cstheme="minorHAnsi"/>
          <w:b/>
        </w:rPr>
        <w:t xml:space="preserve"> EXTINTA A FRANQUIA:</w:t>
      </w:r>
    </w:p>
    <w:p w:rsidR="00704C9C" w:rsidRPr="003014A6" w:rsidRDefault="004068AD" w:rsidP="00ED6DEE">
      <w:pPr>
        <w:spacing w:after="240" w:line="264" w:lineRule="auto"/>
        <w:ind w:left="567"/>
        <w:jc w:val="both"/>
        <w:rPr>
          <w:rFonts w:cstheme="minorHAnsi"/>
        </w:rPr>
      </w:pPr>
      <w:r w:rsidRPr="003014A6">
        <w:rPr>
          <w:rFonts w:cstheme="minorHAnsi"/>
        </w:rPr>
        <w:t xml:space="preserve">A </w:t>
      </w:r>
      <w:r w:rsidR="00C64878">
        <w:rPr>
          <w:rFonts w:cstheme="minorHAnsi"/>
        </w:rPr>
        <w:t>Franqueada</w:t>
      </w:r>
      <w:r w:rsidRPr="003014A6">
        <w:rPr>
          <w:rFonts w:cstheme="minorHAnsi"/>
        </w:rPr>
        <w:t xml:space="preserve"> </w:t>
      </w:r>
      <w:r w:rsidR="00B25797" w:rsidRPr="003014A6">
        <w:rPr>
          <w:rFonts w:cstheme="minorHAnsi"/>
        </w:rPr>
        <w:t>está</w:t>
      </w:r>
      <w:r w:rsidRPr="003014A6">
        <w:rPr>
          <w:rFonts w:cstheme="minorHAnsi"/>
        </w:rPr>
        <w:t xml:space="preserve"> impedida de utilizar os conhecimentos adquiridos durante a franquia, por um período de 24 (vinte e quatro) meses.</w:t>
      </w:r>
      <w:r w:rsidR="00B25797" w:rsidRPr="003014A6">
        <w:rPr>
          <w:rFonts w:cstheme="minorHAnsi"/>
        </w:rPr>
        <w:t xml:space="preserve"> Fica também a </w:t>
      </w:r>
      <w:r w:rsidR="00C64878">
        <w:rPr>
          <w:rFonts w:cstheme="minorHAnsi"/>
        </w:rPr>
        <w:t>Franqueada</w:t>
      </w:r>
      <w:r w:rsidR="00B25797" w:rsidRPr="003014A6">
        <w:rPr>
          <w:rFonts w:cstheme="minorHAnsi"/>
        </w:rPr>
        <w:t xml:space="preserve"> impedida de exercer atividades concorrentes às operadas pela </w:t>
      </w:r>
      <w:r w:rsidR="00C64878">
        <w:rPr>
          <w:rFonts w:cstheme="minorHAnsi"/>
        </w:rPr>
        <w:t>Franqueadora</w:t>
      </w:r>
      <w:r w:rsidR="00B25797" w:rsidRPr="003014A6">
        <w:rPr>
          <w:rFonts w:cstheme="minorHAnsi"/>
        </w:rPr>
        <w:t xml:space="preserve"> por um prazo de 24 (vinte e quatro) meses</w:t>
      </w:r>
      <w:r w:rsidR="005D59B3">
        <w:rPr>
          <w:rFonts w:cstheme="minorHAnsi"/>
        </w:rPr>
        <w:t>, diretamente ou através de terceiros</w:t>
      </w:r>
      <w:r w:rsidR="00B25797" w:rsidRPr="003014A6">
        <w:rPr>
          <w:rFonts w:cstheme="minorHAnsi"/>
        </w:rPr>
        <w:t>.</w:t>
      </w:r>
    </w:p>
    <w:p w:rsidR="00704C9C" w:rsidRPr="003014A6" w:rsidRDefault="00B25797" w:rsidP="00ED6DEE">
      <w:pPr>
        <w:spacing w:after="240" w:line="264" w:lineRule="auto"/>
        <w:ind w:left="567"/>
        <w:jc w:val="both"/>
        <w:rPr>
          <w:rFonts w:cstheme="minorHAnsi"/>
        </w:rPr>
      </w:pPr>
      <w:r w:rsidRPr="003014A6">
        <w:rPr>
          <w:rFonts w:cstheme="minorHAnsi"/>
        </w:rPr>
        <w:t xml:space="preserve">As vedações acima mencionadas se estendem </w:t>
      </w:r>
      <w:proofErr w:type="gramStart"/>
      <w:r w:rsidRPr="003014A6">
        <w:rPr>
          <w:rFonts w:cstheme="minorHAnsi"/>
        </w:rPr>
        <w:t>a parentes</w:t>
      </w:r>
      <w:proofErr w:type="gramEnd"/>
      <w:r w:rsidRPr="003014A6">
        <w:rPr>
          <w:rFonts w:cstheme="minorHAnsi"/>
        </w:rPr>
        <w:t xml:space="preserve"> da </w:t>
      </w:r>
      <w:r w:rsidR="00C64878">
        <w:rPr>
          <w:rFonts w:cstheme="minorHAnsi"/>
        </w:rPr>
        <w:t>Franqueada</w:t>
      </w:r>
      <w:r w:rsidRPr="003014A6">
        <w:rPr>
          <w:rFonts w:cstheme="minorHAnsi"/>
        </w:rPr>
        <w:t xml:space="preserve"> até o terceiro grau e a empresas das quais essa faça parte, ainda que indiretamente</w:t>
      </w:r>
      <w:r w:rsidR="00B002C8">
        <w:rPr>
          <w:rFonts w:cstheme="minorHAnsi"/>
        </w:rPr>
        <w:t>, através de prepostos ou representantes</w:t>
      </w:r>
      <w:r w:rsidRPr="003014A6">
        <w:rPr>
          <w:rFonts w:cstheme="minorHAnsi"/>
        </w:rPr>
        <w:t>.</w:t>
      </w:r>
    </w:p>
    <w:p w:rsidR="00B25797" w:rsidRPr="003014A6" w:rsidRDefault="00B25797" w:rsidP="00ED6DEE">
      <w:pPr>
        <w:pStyle w:val="PargrafodaLista"/>
        <w:numPr>
          <w:ilvl w:val="0"/>
          <w:numId w:val="2"/>
        </w:numPr>
        <w:spacing w:before="600" w:after="240" w:line="264" w:lineRule="auto"/>
        <w:ind w:left="567" w:hanging="567"/>
        <w:contextualSpacing w:val="0"/>
        <w:jc w:val="both"/>
        <w:rPr>
          <w:rFonts w:cstheme="minorHAnsi"/>
          <w:b/>
        </w:rPr>
      </w:pPr>
      <w:r w:rsidRPr="003014A6">
        <w:rPr>
          <w:rFonts w:cstheme="minorHAnsi"/>
          <w:b/>
        </w:rPr>
        <w:t>MINUTA DE CONTRATO DE FRANQUIA:</w:t>
      </w:r>
    </w:p>
    <w:p w:rsidR="00B25797" w:rsidRPr="003014A6" w:rsidRDefault="00B25797" w:rsidP="00ED6DEE">
      <w:pPr>
        <w:spacing w:after="240" w:line="264" w:lineRule="auto"/>
        <w:ind w:left="567"/>
        <w:jc w:val="both"/>
        <w:rPr>
          <w:rFonts w:cstheme="minorHAnsi"/>
        </w:rPr>
      </w:pPr>
      <w:r w:rsidRPr="003014A6">
        <w:rPr>
          <w:rFonts w:cstheme="minorHAnsi"/>
        </w:rPr>
        <w:t xml:space="preserve">A minuta de contrato da franquia </w:t>
      </w:r>
      <w:r w:rsidRPr="003014A6">
        <w:rPr>
          <w:rFonts w:cstheme="minorHAnsi"/>
          <w:b/>
        </w:rPr>
        <w:t>Papas Cone</w:t>
      </w:r>
      <w:r w:rsidRPr="003014A6">
        <w:rPr>
          <w:rFonts w:cstheme="minorHAnsi"/>
        </w:rPr>
        <w:t xml:space="preserve"> está apresentada no </w:t>
      </w:r>
      <w:r w:rsidR="00557C78" w:rsidRPr="003014A6">
        <w:rPr>
          <w:rFonts w:cstheme="minorHAnsi"/>
        </w:rPr>
        <w:t>A</w:t>
      </w:r>
      <w:r w:rsidRPr="003014A6">
        <w:rPr>
          <w:rFonts w:cstheme="minorHAnsi"/>
        </w:rPr>
        <w:t xml:space="preserve">nexo </w:t>
      </w:r>
      <w:proofErr w:type="gramStart"/>
      <w:r w:rsidR="00120E49">
        <w:rPr>
          <w:rFonts w:cstheme="minorHAnsi"/>
        </w:rPr>
        <w:t>1</w:t>
      </w:r>
      <w:proofErr w:type="gramEnd"/>
      <w:r w:rsidRPr="003014A6">
        <w:rPr>
          <w:rFonts w:cstheme="minorHAnsi"/>
        </w:rPr>
        <w:t xml:space="preserve"> a essa COF.</w:t>
      </w:r>
    </w:p>
    <w:p w:rsidR="00B25797" w:rsidRPr="003014A6" w:rsidRDefault="00B25797" w:rsidP="00ED6DEE">
      <w:pPr>
        <w:pStyle w:val="PargrafodaLista"/>
        <w:numPr>
          <w:ilvl w:val="0"/>
          <w:numId w:val="2"/>
        </w:numPr>
        <w:spacing w:before="600" w:after="240" w:line="264" w:lineRule="auto"/>
        <w:ind w:left="567" w:hanging="567"/>
        <w:contextualSpacing w:val="0"/>
        <w:jc w:val="both"/>
        <w:rPr>
          <w:rFonts w:cstheme="minorHAnsi"/>
          <w:b/>
        </w:rPr>
      </w:pPr>
      <w:r w:rsidRPr="003014A6">
        <w:rPr>
          <w:rFonts w:cstheme="minorHAnsi"/>
          <w:b/>
        </w:rPr>
        <w:t>ESCLARECIMENTOS ADICIONAIS:</w:t>
      </w:r>
    </w:p>
    <w:p w:rsidR="00B25797" w:rsidRPr="003014A6" w:rsidRDefault="00B25797" w:rsidP="00ED6DEE">
      <w:pPr>
        <w:spacing w:after="240" w:line="264" w:lineRule="auto"/>
        <w:ind w:left="567"/>
        <w:jc w:val="both"/>
        <w:rPr>
          <w:rFonts w:cstheme="minorHAnsi"/>
        </w:rPr>
      </w:pPr>
      <w:r w:rsidRPr="003014A6">
        <w:rPr>
          <w:rFonts w:cstheme="minorHAnsi"/>
        </w:rPr>
        <w:t xml:space="preserve">A </w:t>
      </w:r>
      <w:r w:rsidR="00C64878">
        <w:rPr>
          <w:rFonts w:cstheme="minorHAnsi"/>
        </w:rPr>
        <w:t>Franqueada</w:t>
      </w:r>
      <w:r w:rsidRPr="003014A6">
        <w:rPr>
          <w:rFonts w:cstheme="minorHAnsi"/>
        </w:rPr>
        <w:t xml:space="preserve"> deve estar ciente de que:</w:t>
      </w:r>
    </w:p>
    <w:p w:rsidR="00904CF4" w:rsidRPr="003014A6" w:rsidRDefault="00DC5C09" w:rsidP="00ED6DEE">
      <w:pPr>
        <w:pStyle w:val="PargrafodaLista"/>
        <w:numPr>
          <w:ilvl w:val="0"/>
          <w:numId w:val="7"/>
        </w:numPr>
        <w:spacing w:after="0" w:line="264" w:lineRule="auto"/>
        <w:ind w:left="1418" w:hanging="425"/>
        <w:contextualSpacing w:val="0"/>
        <w:jc w:val="both"/>
        <w:rPr>
          <w:rFonts w:cstheme="minorHAnsi"/>
        </w:rPr>
      </w:pPr>
      <w:r w:rsidRPr="003014A6">
        <w:rPr>
          <w:rFonts w:cstheme="minorHAnsi"/>
        </w:rPr>
        <w:t>Todas as atividades humanas estão sujeitas a risco e a imprevisibilidades</w:t>
      </w:r>
      <w:ins w:id="4" w:author="Márcio" w:date="2018-04-24T19:28:00Z">
        <w:r w:rsidR="005D59B3">
          <w:rPr>
            <w:rFonts w:cstheme="minorHAnsi"/>
          </w:rPr>
          <w:t>,</w:t>
        </w:r>
      </w:ins>
      <w:r w:rsidRPr="003014A6">
        <w:rPr>
          <w:rFonts w:cstheme="minorHAnsi"/>
        </w:rPr>
        <w:t xml:space="preserve"> e o nosso modelo de negócio, por mais exitosos que </w:t>
      </w:r>
      <w:r w:rsidR="005D59B3">
        <w:rPr>
          <w:rFonts w:cstheme="minorHAnsi"/>
        </w:rPr>
        <w:t>estejam sendo</w:t>
      </w:r>
      <w:r w:rsidRPr="003014A6">
        <w:rPr>
          <w:rFonts w:cstheme="minorHAnsi"/>
        </w:rPr>
        <w:t xml:space="preserve"> os resultados</w:t>
      </w:r>
      <w:ins w:id="5" w:author="Márcio" w:date="2018-04-24T19:28:00Z">
        <w:r w:rsidR="005D59B3">
          <w:rPr>
            <w:rFonts w:cstheme="minorHAnsi"/>
          </w:rPr>
          <w:t>,</w:t>
        </w:r>
      </w:ins>
      <w:r w:rsidRPr="003014A6">
        <w:rPr>
          <w:rFonts w:cstheme="minorHAnsi"/>
        </w:rPr>
        <w:t xml:space="preserve"> também padecem dessa condição</w:t>
      </w:r>
      <w:r w:rsidR="00904CF4" w:rsidRPr="003014A6">
        <w:rPr>
          <w:rFonts w:cstheme="minorHAnsi"/>
        </w:rPr>
        <w:t xml:space="preserve">; </w:t>
      </w:r>
    </w:p>
    <w:p w:rsidR="00557C78" w:rsidRPr="003014A6" w:rsidRDefault="00DC5C09" w:rsidP="00ED6DEE">
      <w:pPr>
        <w:pStyle w:val="PargrafodaLista"/>
        <w:numPr>
          <w:ilvl w:val="0"/>
          <w:numId w:val="7"/>
        </w:numPr>
        <w:spacing w:after="0" w:line="264" w:lineRule="auto"/>
        <w:ind w:left="1418" w:hanging="425"/>
        <w:contextualSpacing w:val="0"/>
        <w:jc w:val="both"/>
        <w:rPr>
          <w:rFonts w:cstheme="minorHAnsi"/>
        </w:rPr>
      </w:pPr>
      <w:r w:rsidRPr="003014A6">
        <w:rPr>
          <w:rFonts w:cstheme="minorHAnsi"/>
        </w:rPr>
        <w:t>A cooperação e a transp</w:t>
      </w:r>
      <w:r w:rsidR="00557C78" w:rsidRPr="003014A6">
        <w:rPr>
          <w:rFonts w:cstheme="minorHAnsi"/>
        </w:rPr>
        <w:t>a</w:t>
      </w:r>
      <w:r w:rsidRPr="003014A6">
        <w:rPr>
          <w:rFonts w:cstheme="minorHAnsi"/>
        </w:rPr>
        <w:t>r</w:t>
      </w:r>
      <w:r w:rsidR="00557C78" w:rsidRPr="003014A6">
        <w:rPr>
          <w:rFonts w:cstheme="minorHAnsi"/>
        </w:rPr>
        <w:t>ê</w:t>
      </w:r>
      <w:r w:rsidRPr="003014A6">
        <w:rPr>
          <w:rFonts w:cstheme="minorHAnsi"/>
        </w:rPr>
        <w:t xml:space="preserve">ncia </w:t>
      </w:r>
      <w:r w:rsidR="00557C78" w:rsidRPr="003014A6">
        <w:rPr>
          <w:rFonts w:cstheme="minorHAnsi"/>
        </w:rPr>
        <w:t>n</w:t>
      </w:r>
      <w:r w:rsidRPr="003014A6">
        <w:rPr>
          <w:rFonts w:cstheme="minorHAnsi"/>
        </w:rPr>
        <w:t xml:space="preserve">o relacionamento entre </w:t>
      </w:r>
      <w:r w:rsidR="00C64878">
        <w:rPr>
          <w:rFonts w:cstheme="minorHAnsi"/>
        </w:rPr>
        <w:t>Franqueadora</w:t>
      </w:r>
      <w:r w:rsidR="00557C78" w:rsidRPr="003014A6">
        <w:rPr>
          <w:rFonts w:cstheme="minorHAnsi"/>
        </w:rPr>
        <w:t xml:space="preserve"> e </w:t>
      </w:r>
      <w:r w:rsidR="00C64878">
        <w:rPr>
          <w:rFonts w:cstheme="minorHAnsi"/>
        </w:rPr>
        <w:t>Franqueada</w:t>
      </w:r>
      <w:r w:rsidR="00557C78" w:rsidRPr="003014A6">
        <w:rPr>
          <w:rFonts w:cstheme="minorHAnsi"/>
        </w:rPr>
        <w:t>s são indispensáveis para resolver situações inauditas e para a evolução do modelo de negócio como um todo. Deve imperar a mais forte confiança, que é derivada do fato de que temos propósitos comuns muito fortes.</w:t>
      </w:r>
      <w:r w:rsidR="00904CF4" w:rsidRPr="003014A6">
        <w:rPr>
          <w:rFonts w:cstheme="minorHAnsi"/>
        </w:rPr>
        <w:t xml:space="preserve"> </w:t>
      </w:r>
    </w:p>
    <w:p w:rsidR="00904CF4" w:rsidRPr="003014A6" w:rsidRDefault="00557C78" w:rsidP="00ED6DEE">
      <w:pPr>
        <w:pStyle w:val="PargrafodaLista"/>
        <w:numPr>
          <w:ilvl w:val="0"/>
          <w:numId w:val="7"/>
        </w:numPr>
        <w:spacing w:after="240" w:line="264" w:lineRule="auto"/>
        <w:ind w:left="1417" w:hanging="425"/>
        <w:contextualSpacing w:val="0"/>
        <w:jc w:val="both"/>
        <w:rPr>
          <w:rFonts w:cstheme="minorHAnsi"/>
        </w:rPr>
      </w:pPr>
      <w:r w:rsidRPr="003014A6">
        <w:rPr>
          <w:rFonts w:cstheme="minorHAnsi"/>
        </w:rPr>
        <w:t>A troca de informações e a exposição de dúvidas para serem debatidas é o caminho do sucesso de nossa parceria.</w:t>
      </w:r>
    </w:p>
    <w:p w:rsidR="00904CF4" w:rsidRPr="003014A6" w:rsidRDefault="00557C78" w:rsidP="00ED6DEE">
      <w:pPr>
        <w:spacing w:after="240" w:line="264" w:lineRule="auto"/>
        <w:ind w:left="567"/>
        <w:jc w:val="both"/>
        <w:rPr>
          <w:rFonts w:cstheme="minorHAnsi"/>
        </w:rPr>
      </w:pPr>
      <w:r w:rsidRPr="003014A6">
        <w:rPr>
          <w:rFonts w:cstheme="minorHAnsi"/>
        </w:rPr>
        <w:t xml:space="preserve">O conteúdo do presente documento é sigiloso e contem informações estratégicas do modelo de negócio </w:t>
      </w:r>
      <w:r w:rsidRPr="003014A6">
        <w:rPr>
          <w:rFonts w:cstheme="minorHAnsi"/>
          <w:b/>
        </w:rPr>
        <w:t>Papas Cone</w:t>
      </w:r>
      <w:r w:rsidRPr="003014A6">
        <w:rPr>
          <w:rFonts w:cstheme="minorHAnsi"/>
        </w:rPr>
        <w:t>.</w:t>
      </w:r>
      <w:r w:rsidR="00D222A5">
        <w:rPr>
          <w:rFonts w:cstheme="minorHAnsi"/>
        </w:rPr>
        <w:t xml:space="preserve"> </w:t>
      </w:r>
      <w:r w:rsidRPr="003014A6">
        <w:rPr>
          <w:rFonts w:cstheme="minorHAnsi"/>
        </w:rPr>
        <w:t>Portanto, não permita que terceiros não envolvidos no processo de avaliação da possibilidade de parceria tenham acesso a ele.</w:t>
      </w:r>
    </w:p>
    <w:p w:rsidR="00904CF4" w:rsidRPr="003014A6" w:rsidRDefault="00557C78" w:rsidP="00ED6DEE">
      <w:pPr>
        <w:spacing w:after="240" w:line="264" w:lineRule="auto"/>
        <w:ind w:left="567"/>
        <w:jc w:val="both"/>
        <w:rPr>
          <w:rFonts w:cstheme="minorHAnsi"/>
        </w:rPr>
      </w:pPr>
      <w:r w:rsidRPr="003014A6">
        <w:rPr>
          <w:rFonts w:cstheme="minorHAnsi"/>
        </w:rPr>
        <w:t>No Brasil, as</w:t>
      </w:r>
      <w:r w:rsidR="00904CF4" w:rsidRPr="003014A6">
        <w:rPr>
          <w:rFonts w:cstheme="minorHAnsi"/>
        </w:rPr>
        <w:t xml:space="preserve"> franquia</w:t>
      </w:r>
      <w:r w:rsidRPr="003014A6">
        <w:rPr>
          <w:rFonts w:cstheme="minorHAnsi"/>
        </w:rPr>
        <w:t xml:space="preserve">s foram instituídas e regulamentadas pela Lei </w:t>
      </w:r>
      <w:r w:rsidR="00904CF4" w:rsidRPr="003014A6">
        <w:rPr>
          <w:rFonts w:cstheme="minorHAnsi"/>
        </w:rPr>
        <w:t>nº 8.955/94</w:t>
      </w:r>
      <w:r w:rsidRPr="003014A6">
        <w:rPr>
          <w:rFonts w:cstheme="minorHAnsi"/>
        </w:rPr>
        <w:t xml:space="preserve">. É importante que você </w:t>
      </w:r>
      <w:r w:rsidR="00617406">
        <w:rPr>
          <w:rFonts w:cstheme="minorHAnsi"/>
        </w:rPr>
        <w:t xml:space="preserve">tenha conhecimento dessa </w:t>
      </w:r>
      <w:r w:rsidRPr="003014A6">
        <w:rPr>
          <w:rFonts w:cstheme="minorHAnsi"/>
        </w:rPr>
        <w:t>norma</w:t>
      </w:r>
      <w:r w:rsidR="00617406">
        <w:rPr>
          <w:rFonts w:cstheme="minorHAnsi"/>
        </w:rPr>
        <w:t xml:space="preserve">, que pode ser lida ao acessar o link: </w:t>
      </w:r>
      <w:r w:rsidR="00617406" w:rsidRPr="00617406">
        <w:rPr>
          <w:rFonts w:cstheme="minorHAnsi"/>
        </w:rPr>
        <w:t>http://www.planalto.gov.br/ccivil_03/leis/l8955.htm</w:t>
      </w:r>
      <w:r w:rsidR="00617406">
        <w:rPr>
          <w:rFonts w:cstheme="minorHAnsi"/>
        </w:rPr>
        <w:t>.</w:t>
      </w:r>
    </w:p>
    <w:p w:rsidR="00E87513" w:rsidRPr="003014A6" w:rsidRDefault="00557C78" w:rsidP="00ED6DEE">
      <w:pPr>
        <w:spacing w:after="240" w:line="264" w:lineRule="auto"/>
        <w:ind w:left="567"/>
        <w:jc w:val="both"/>
        <w:rPr>
          <w:rFonts w:cstheme="minorHAnsi"/>
        </w:rPr>
      </w:pPr>
      <w:r w:rsidRPr="003014A6">
        <w:rPr>
          <w:rFonts w:cstheme="minorHAnsi"/>
        </w:rPr>
        <w:t>Estamos à sua disposição para esclarecer qualquer dúvida que ainda persista</w:t>
      </w:r>
      <w:r w:rsidR="00904CF4" w:rsidRPr="003014A6">
        <w:rPr>
          <w:rFonts w:cstheme="minorHAnsi"/>
        </w:rPr>
        <w:t xml:space="preserve">. </w:t>
      </w:r>
      <w:r w:rsidR="003014A6" w:rsidRPr="003014A6">
        <w:rPr>
          <w:rFonts w:cstheme="minorHAnsi"/>
        </w:rPr>
        <w:t>Faça contato.</w:t>
      </w:r>
    </w:p>
    <w:p w:rsidR="003014A6" w:rsidRPr="003014A6" w:rsidRDefault="003014A6" w:rsidP="00ED6DEE">
      <w:pPr>
        <w:spacing w:after="240" w:line="264" w:lineRule="auto"/>
        <w:ind w:left="567"/>
        <w:jc w:val="both"/>
        <w:rPr>
          <w:rFonts w:cstheme="minorHAnsi"/>
        </w:rPr>
        <w:sectPr w:rsidR="003014A6" w:rsidRPr="003014A6" w:rsidSect="00B002C8">
          <w:headerReference w:type="even" r:id="rId11"/>
          <w:footerReference w:type="default" r:id="rId12"/>
          <w:headerReference w:type="first" r:id="rId13"/>
          <w:pgSz w:w="11906" w:h="16838" w:code="9"/>
          <w:pgMar w:top="1701" w:right="1134" w:bottom="1134" w:left="1701" w:header="567" w:footer="567" w:gutter="0"/>
          <w:pgNumType w:start="1"/>
          <w:cols w:space="708"/>
          <w:docGrid w:linePitch="360"/>
        </w:sectPr>
      </w:pPr>
    </w:p>
    <w:p w:rsidR="00DC5C09" w:rsidRPr="003014A6" w:rsidRDefault="003014A6" w:rsidP="00460EB2">
      <w:pPr>
        <w:widowControl w:val="0"/>
        <w:spacing w:after="0" w:line="264" w:lineRule="auto"/>
        <w:ind w:left="567"/>
        <w:jc w:val="center"/>
        <w:rPr>
          <w:rFonts w:cstheme="minorHAnsi"/>
          <w:b/>
        </w:rPr>
      </w:pPr>
      <w:r w:rsidRPr="003014A6">
        <w:rPr>
          <w:rFonts w:cstheme="minorHAnsi"/>
          <w:b/>
        </w:rPr>
        <w:lastRenderedPageBreak/>
        <w:t>ANEXO I</w:t>
      </w:r>
    </w:p>
    <w:p w:rsidR="003014A6" w:rsidRPr="003014A6" w:rsidRDefault="003014A6" w:rsidP="00460EB2">
      <w:pPr>
        <w:widowControl w:val="0"/>
        <w:spacing w:after="240" w:line="264" w:lineRule="auto"/>
        <w:ind w:left="567"/>
        <w:jc w:val="center"/>
        <w:rPr>
          <w:rFonts w:cstheme="minorHAnsi"/>
          <w:b/>
        </w:rPr>
      </w:pPr>
      <w:r w:rsidRPr="003014A6">
        <w:rPr>
          <w:rFonts w:cstheme="minorHAnsi"/>
          <w:b/>
        </w:rPr>
        <w:t>MINUTA DO CONTRATO DE FRANQUIA EMPRESARIAL</w:t>
      </w:r>
    </w:p>
    <w:p w:rsidR="003014A6" w:rsidRPr="003014A6" w:rsidRDefault="003014A6" w:rsidP="00460EB2">
      <w:pPr>
        <w:widowControl w:val="0"/>
        <w:spacing w:after="240" w:line="264" w:lineRule="auto"/>
        <w:jc w:val="both"/>
        <w:rPr>
          <w:rFonts w:cstheme="minorHAnsi"/>
          <w:b/>
        </w:rPr>
      </w:pPr>
      <w:r w:rsidRPr="003014A6">
        <w:rPr>
          <w:rFonts w:cstheme="minorHAnsi"/>
          <w:b/>
        </w:rPr>
        <w:t>PARTES:</w:t>
      </w:r>
    </w:p>
    <w:p w:rsidR="003014A6" w:rsidRPr="003014A6" w:rsidRDefault="003014A6" w:rsidP="00460EB2">
      <w:pPr>
        <w:widowControl w:val="0"/>
        <w:numPr>
          <w:ilvl w:val="0"/>
          <w:numId w:val="8"/>
        </w:numPr>
        <w:tabs>
          <w:tab w:val="left" w:pos="993"/>
        </w:tabs>
        <w:spacing w:after="240" w:line="264" w:lineRule="auto"/>
        <w:ind w:left="993" w:hanging="993"/>
        <w:jc w:val="both"/>
        <w:rPr>
          <w:rFonts w:cstheme="minorHAnsi"/>
          <w:bCs/>
        </w:rPr>
      </w:pPr>
      <w:r w:rsidRPr="003014A6">
        <w:rPr>
          <w:rFonts w:cstheme="minorHAnsi"/>
          <w:b/>
        </w:rPr>
        <w:t xml:space="preserve">PAPAS CONE </w:t>
      </w:r>
      <w:r w:rsidRPr="003014A6">
        <w:rPr>
          <w:rFonts w:cstheme="minorHAnsi"/>
          <w:b/>
          <w:bCs/>
        </w:rPr>
        <w:t xml:space="preserve">FRANQUEADORA LTDA, </w:t>
      </w:r>
      <w:r w:rsidRPr="003014A6">
        <w:rPr>
          <w:rFonts w:cstheme="minorHAnsi"/>
          <w:bCs/>
        </w:rPr>
        <w:t>doravante denominada simplesmente “</w:t>
      </w:r>
      <w:r w:rsidRPr="003014A6">
        <w:rPr>
          <w:rFonts w:cstheme="minorHAnsi"/>
          <w:b/>
          <w:bCs/>
        </w:rPr>
        <w:t>FRANQUEADORA</w:t>
      </w:r>
      <w:r w:rsidRPr="003014A6">
        <w:rPr>
          <w:rFonts w:cstheme="minorHAnsi"/>
          <w:bCs/>
        </w:rPr>
        <w:t>”</w:t>
      </w:r>
      <w:r w:rsidRPr="003014A6">
        <w:rPr>
          <w:rFonts w:cstheme="minorHAnsi"/>
        </w:rPr>
        <w:t xml:space="preserve">, sociedade </w:t>
      </w:r>
      <w:r w:rsidR="001C56BB">
        <w:rPr>
          <w:rFonts w:cstheme="minorHAnsi"/>
        </w:rPr>
        <w:t xml:space="preserve">estabelecida à </w:t>
      </w:r>
      <w:r w:rsidR="001C56BB" w:rsidRPr="003014A6">
        <w:rPr>
          <w:rFonts w:cstheme="minorHAnsi"/>
        </w:rPr>
        <w:t xml:space="preserve">Av. </w:t>
      </w:r>
      <w:r w:rsidR="001C56BB">
        <w:rPr>
          <w:rFonts w:cstheme="minorHAnsi"/>
        </w:rPr>
        <w:t>Barão Homem de Melo</w:t>
      </w:r>
      <w:r w:rsidR="001C56BB" w:rsidRPr="003014A6">
        <w:rPr>
          <w:rFonts w:cstheme="minorHAnsi"/>
        </w:rPr>
        <w:t xml:space="preserve">, </w:t>
      </w:r>
      <w:r w:rsidR="001C56BB">
        <w:rPr>
          <w:rFonts w:cstheme="minorHAnsi"/>
        </w:rPr>
        <w:t xml:space="preserve">3382, </w:t>
      </w:r>
      <w:proofErr w:type="spellStart"/>
      <w:r w:rsidR="001C56BB">
        <w:rPr>
          <w:rFonts w:cstheme="minorHAnsi"/>
        </w:rPr>
        <w:t>Estoril</w:t>
      </w:r>
      <w:proofErr w:type="spellEnd"/>
      <w:r w:rsidR="001C56BB" w:rsidRPr="003014A6">
        <w:rPr>
          <w:rFonts w:cstheme="minorHAnsi"/>
        </w:rPr>
        <w:t xml:space="preserve">, </w:t>
      </w:r>
      <w:r w:rsidRPr="003014A6">
        <w:rPr>
          <w:rFonts w:cstheme="minorHAnsi"/>
        </w:rPr>
        <w:t>Belo Horizonte, Minas Gerais, CEP 30.</w:t>
      </w:r>
      <w:r w:rsidR="00617406">
        <w:rPr>
          <w:rFonts w:cstheme="minorHAnsi"/>
        </w:rPr>
        <w:t>494</w:t>
      </w:r>
      <w:r w:rsidRPr="003014A6">
        <w:rPr>
          <w:rFonts w:cstheme="minorHAnsi"/>
        </w:rPr>
        <w:t>-</w:t>
      </w:r>
      <w:r w:rsidR="00617406">
        <w:rPr>
          <w:rFonts w:cstheme="minorHAnsi"/>
        </w:rPr>
        <w:t>270</w:t>
      </w:r>
      <w:r w:rsidRPr="003014A6">
        <w:rPr>
          <w:rFonts w:cstheme="minorHAnsi"/>
        </w:rPr>
        <w:t xml:space="preserve">, inscrita no CNPJ/MF sob o nº </w:t>
      </w:r>
      <w:proofErr w:type="spellStart"/>
      <w:r w:rsidRPr="003014A6">
        <w:rPr>
          <w:rFonts w:cstheme="minorHAnsi"/>
        </w:rPr>
        <w:t>xxxxxxxxxxxxxxxx</w:t>
      </w:r>
      <w:proofErr w:type="spellEnd"/>
      <w:r w:rsidRPr="003014A6">
        <w:rPr>
          <w:rFonts w:cstheme="minorHAnsi"/>
        </w:rPr>
        <w:t xml:space="preserve">, neste </w:t>
      </w:r>
      <w:proofErr w:type="gramStart"/>
      <w:r w:rsidRPr="003014A6">
        <w:rPr>
          <w:rFonts w:cstheme="minorHAnsi"/>
        </w:rPr>
        <w:t>ato representada</w:t>
      </w:r>
      <w:proofErr w:type="gramEnd"/>
      <w:r w:rsidRPr="003014A6">
        <w:rPr>
          <w:rFonts w:cstheme="minorHAnsi"/>
        </w:rPr>
        <w:t xml:space="preserve"> por seu </w:t>
      </w:r>
      <w:r w:rsidR="001C56BB">
        <w:rPr>
          <w:rFonts w:cstheme="minorHAnsi"/>
        </w:rPr>
        <w:t>s</w:t>
      </w:r>
      <w:r w:rsidRPr="003014A6">
        <w:rPr>
          <w:rFonts w:cstheme="minorHAnsi"/>
        </w:rPr>
        <w:t>ócio, Manoel Vilas Boas Simões Filho, inscrito no CPF sob o nº 150.966.106-91</w:t>
      </w:r>
      <w:r w:rsidR="00460EB2">
        <w:rPr>
          <w:rFonts w:cstheme="minorHAnsi"/>
        </w:rPr>
        <w:t>,</w:t>
      </w:r>
      <w:r w:rsidRPr="003014A6">
        <w:rPr>
          <w:rFonts w:cstheme="minorHAnsi"/>
        </w:rPr>
        <w:t xml:space="preserve"> e titular da carteira de identidade nº </w:t>
      </w:r>
      <w:r w:rsidR="002704DB">
        <w:rPr>
          <w:rFonts w:cstheme="minorHAnsi"/>
        </w:rPr>
        <w:t>MG-166.861</w:t>
      </w:r>
      <w:r w:rsidRPr="003014A6">
        <w:rPr>
          <w:rFonts w:cstheme="minorHAnsi"/>
        </w:rPr>
        <w:t>, expedida pela SSP/MG</w:t>
      </w:r>
      <w:r w:rsidRPr="003014A6">
        <w:rPr>
          <w:rFonts w:cstheme="minorHAnsi"/>
          <w:bCs/>
        </w:rPr>
        <w:t>; e</w:t>
      </w:r>
    </w:p>
    <w:p w:rsidR="003014A6" w:rsidRPr="003014A6" w:rsidRDefault="003014A6" w:rsidP="00460EB2">
      <w:pPr>
        <w:widowControl w:val="0"/>
        <w:numPr>
          <w:ilvl w:val="0"/>
          <w:numId w:val="8"/>
        </w:numPr>
        <w:tabs>
          <w:tab w:val="left" w:pos="993"/>
        </w:tabs>
        <w:spacing w:after="240" w:line="264" w:lineRule="auto"/>
        <w:ind w:left="993" w:hanging="993"/>
        <w:jc w:val="both"/>
        <w:rPr>
          <w:rFonts w:cstheme="minorHAnsi"/>
          <w:bCs/>
        </w:rPr>
      </w:pPr>
      <w:proofErr w:type="spellStart"/>
      <w:proofErr w:type="gramStart"/>
      <w:r w:rsidRPr="003014A6">
        <w:rPr>
          <w:rFonts w:cstheme="minorHAnsi"/>
          <w:b/>
        </w:rPr>
        <w:t>xxxxxxxxxxxxxxxxxxxxxxxxxxxxxxxxxxxxxxxxxx</w:t>
      </w:r>
      <w:proofErr w:type="spellEnd"/>
      <w:proofErr w:type="gramEnd"/>
      <w:r w:rsidR="001C56BB">
        <w:rPr>
          <w:rFonts w:cstheme="minorHAnsi"/>
          <w:b/>
        </w:rPr>
        <w:t>,</w:t>
      </w:r>
      <w:r w:rsidRPr="003014A6">
        <w:rPr>
          <w:rFonts w:cstheme="minorHAnsi"/>
          <w:b/>
          <w:bCs/>
        </w:rPr>
        <w:t xml:space="preserve"> </w:t>
      </w:r>
      <w:r w:rsidRPr="003014A6">
        <w:rPr>
          <w:rFonts w:cstheme="minorHAnsi"/>
          <w:bCs/>
        </w:rPr>
        <w:t>doravante denominad</w:t>
      </w:r>
      <w:r w:rsidR="001C56BB">
        <w:rPr>
          <w:rFonts w:cstheme="minorHAnsi"/>
          <w:bCs/>
        </w:rPr>
        <w:t>a</w:t>
      </w:r>
      <w:r w:rsidRPr="003014A6">
        <w:rPr>
          <w:rFonts w:cstheme="minorHAnsi"/>
          <w:bCs/>
        </w:rPr>
        <w:t xml:space="preserve"> simplesmente “</w:t>
      </w:r>
      <w:r w:rsidRPr="003014A6">
        <w:rPr>
          <w:rFonts w:cstheme="minorHAnsi"/>
          <w:b/>
          <w:bCs/>
        </w:rPr>
        <w:t>FRANQUEADA</w:t>
      </w:r>
      <w:r w:rsidR="001C56BB">
        <w:rPr>
          <w:rFonts w:cstheme="minorHAnsi"/>
          <w:bCs/>
        </w:rPr>
        <w:t>”</w:t>
      </w:r>
      <w:r w:rsidRPr="003014A6">
        <w:rPr>
          <w:rFonts w:cstheme="minorHAnsi"/>
        </w:rPr>
        <w:t xml:space="preserve">, sociedade </w:t>
      </w:r>
      <w:r w:rsidR="001C56BB">
        <w:rPr>
          <w:rFonts w:cstheme="minorHAnsi"/>
        </w:rPr>
        <w:t>estabelecida à (endereço), (bairro),</w:t>
      </w:r>
      <w:r w:rsidRPr="003014A6">
        <w:rPr>
          <w:rFonts w:cstheme="minorHAnsi"/>
        </w:rPr>
        <w:t xml:space="preserve"> </w:t>
      </w:r>
      <w:r w:rsidR="001C56BB">
        <w:rPr>
          <w:rFonts w:cstheme="minorHAnsi"/>
        </w:rPr>
        <w:t>(município), (estado)</w:t>
      </w:r>
      <w:r w:rsidRPr="003014A6">
        <w:rPr>
          <w:rFonts w:cstheme="minorHAnsi"/>
        </w:rPr>
        <w:t xml:space="preserve">, </w:t>
      </w:r>
      <w:r w:rsidR="001C56BB">
        <w:rPr>
          <w:rFonts w:cstheme="minorHAnsi"/>
        </w:rPr>
        <w:t>(</w:t>
      </w:r>
      <w:r w:rsidRPr="003014A6">
        <w:rPr>
          <w:rFonts w:cstheme="minorHAnsi"/>
        </w:rPr>
        <w:t>CEP</w:t>
      </w:r>
      <w:r w:rsidR="001C56BB">
        <w:rPr>
          <w:rFonts w:cstheme="minorHAnsi"/>
        </w:rPr>
        <w:t>)</w:t>
      </w:r>
      <w:r w:rsidRPr="003014A6">
        <w:rPr>
          <w:rFonts w:cstheme="minorHAnsi"/>
        </w:rPr>
        <w:t xml:space="preserve">, inscrita no CNPJ/MF sob o nº </w:t>
      </w:r>
      <w:proofErr w:type="spellStart"/>
      <w:r w:rsidRPr="003014A6">
        <w:rPr>
          <w:rFonts w:cstheme="minorHAnsi"/>
        </w:rPr>
        <w:t>xxxxxxxxxxxxxxxx</w:t>
      </w:r>
      <w:proofErr w:type="spellEnd"/>
      <w:r w:rsidRPr="003014A6">
        <w:rPr>
          <w:rFonts w:cstheme="minorHAnsi"/>
        </w:rPr>
        <w:t xml:space="preserve">, neste ato representada por seu </w:t>
      </w:r>
      <w:r w:rsidR="001C56BB">
        <w:rPr>
          <w:rFonts w:cstheme="minorHAnsi"/>
        </w:rPr>
        <w:t>s</w:t>
      </w:r>
      <w:r w:rsidRPr="003014A6">
        <w:rPr>
          <w:rFonts w:cstheme="minorHAnsi"/>
        </w:rPr>
        <w:t xml:space="preserve">ócio, </w:t>
      </w:r>
      <w:proofErr w:type="spellStart"/>
      <w:r w:rsidR="001C56BB">
        <w:rPr>
          <w:rFonts w:cstheme="minorHAnsi"/>
        </w:rPr>
        <w:t>xxxxxxxxxxxxxx</w:t>
      </w:r>
      <w:proofErr w:type="spellEnd"/>
      <w:r w:rsidRPr="003014A6">
        <w:rPr>
          <w:rFonts w:cstheme="minorHAnsi"/>
        </w:rPr>
        <w:t>, inscrito no CPF sob o nº XXXXXXXXXXX</w:t>
      </w:r>
      <w:r w:rsidR="00460EB2">
        <w:rPr>
          <w:rFonts w:cstheme="minorHAnsi"/>
        </w:rPr>
        <w:t>,</w:t>
      </w:r>
      <w:r w:rsidRPr="003014A6">
        <w:rPr>
          <w:rFonts w:cstheme="minorHAnsi"/>
        </w:rPr>
        <w:t xml:space="preserve"> e titular da carteira de identidade nº </w:t>
      </w:r>
      <w:proofErr w:type="spellStart"/>
      <w:r w:rsidR="001C56BB">
        <w:rPr>
          <w:rFonts w:cstheme="minorHAnsi"/>
        </w:rPr>
        <w:t>xxxxxxxxxxxxxxx</w:t>
      </w:r>
      <w:proofErr w:type="spellEnd"/>
      <w:r w:rsidRPr="003014A6">
        <w:rPr>
          <w:rFonts w:cstheme="minorHAnsi"/>
        </w:rPr>
        <w:t xml:space="preserve">, expedida pela </w:t>
      </w:r>
      <w:proofErr w:type="spellStart"/>
      <w:r w:rsidR="00DC6725">
        <w:rPr>
          <w:rFonts w:cstheme="minorHAnsi"/>
        </w:rPr>
        <w:t>xxxxxxxxxxxxxxx</w:t>
      </w:r>
      <w:proofErr w:type="spellEnd"/>
      <w:r w:rsidR="00DC6725" w:rsidRPr="003014A6">
        <w:rPr>
          <w:rFonts w:cstheme="minorHAnsi"/>
          <w:bCs/>
        </w:rPr>
        <w:t>;</w:t>
      </w:r>
    </w:p>
    <w:p w:rsidR="003014A6" w:rsidRPr="003014A6" w:rsidRDefault="003014A6" w:rsidP="00460EB2">
      <w:pPr>
        <w:widowControl w:val="0"/>
        <w:spacing w:after="240" w:line="264" w:lineRule="auto"/>
        <w:jc w:val="both"/>
        <w:rPr>
          <w:rFonts w:cstheme="minorHAnsi"/>
          <w:b/>
          <w:bCs/>
        </w:rPr>
      </w:pPr>
      <w:r w:rsidRPr="003014A6">
        <w:rPr>
          <w:rFonts w:cstheme="minorHAnsi"/>
          <w:b/>
          <w:bCs/>
        </w:rPr>
        <w:t>CONSIDERANDO QUE:</w:t>
      </w:r>
    </w:p>
    <w:p w:rsidR="003014A6" w:rsidRPr="003014A6" w:rsidRDefault="003014A6" w:rsidP="00460EB2">
      <w:pPr>
        <w:pStyle w:val="Recuodecorpodetexto"/>
        <w:widowControl w:val="0"/>
        <w:numPr>
          <w:ilvl w:val="0"/>
          <w:numId w:val="16"/>
        </w:numPr>
        <w:tabs>
          <w:tab w:val="left" w:pos="1134"/>
        </w:tabs>
        <w:spacing w:after="240" w:line="264" w:lineRule="auto"/>
        <w:ind w:left="992" w:hanging="992"/>
        <w:rPr>
          <w:rFonts w:asciiTheme="minorHAnsi" w:hAnsiTheme="minorHAnsi" w:cstheme="minorHAnsi"/>
          <w:sz w:val="22"/>
          <w:szCs w:val="22"/>
        </w:rPr>
      </w:pPr>
      <w:r w:rsidRPr="003014A6">
        <w:rPr>
          <w:rFonts w:asciiTheme="minorHAnsi" w:hAnsiTheme="minorHAnsi" w:cstheme="minorHAnsi"/>
          <w:sz w:val="22"/>
          <w:szCs w:val="22"/>
        </w:rPr>
        <w:t xml:space="preserve">As </w:t>
      </w:r>
      <w:r w:rsidRPr="003014A6">
        <w:rPr>
          <w:rFonts w:asciiTheme="minorHAnsi" w:hAnsiTheme="minorHAnsi" w:cstheme="minorHAnsi"/>
          <w:b/>
          <w:sz w:val="22"/>
          <w:szCs w:val="22"/>
        </w:rPr>
        <w:t>Partes</w:t>
      </w:r>
      <w:r w:rsidRPr="003014A6">
        <w:rPr>
          <w:rFonts w:asciiTheme="minorHAnsi" w:hAnsiTheme="minorHAnsi" w:cstheme="minorHAnsi"/>
          <w:sz w:val="22"/>
          <w:szCs w:val="22"/>
        </w:rPr>
        <w:t xml:space="preserve"> estão absolutamente cientes e informadas dos riscos, expectativas e conveniências do negócio objeto deste </w:t>
      </w:r>
      <w:r w:rsidRPr="003014A6">
        <w:rPr>
          <w:rFonts w:asciiTheme="minorHAnsi" w:hAnsiTheme="minorHAnsi" w:cstheme="minorHAnsi"/>
          <w:b/>
          <w:sz w:val="22"/>
          <w:szCs w:val="22"/>
        </w:rPr>
        <w:t>Contrato</w:t>
      </w:r>
      <w:r w:rsidRPr="003014A6">
        <w:rPr>
          <w:rFonts w:asciiTheme="minorHAnsi" w:hAnsiTheme="minorHAnsi" w:cstheme="minorHAnsi"/>
          <w:sz w:val="22"/>
          <w:szCs w:val="22"/>
        </w:rPr>
        <w:t xml:space="preserve">, sendo que a </w:t>
      </w:r>
      <w:r w:rsidRPr="003014A6">
        <w:rPr>
          <w:rFonts w:asciiTheme="minorHAnsi" w:hAnsiTheme="minorHAnsi" w:cstheme="minorHAnsi"/>
          <w:b/>
          <w:sz w:val="22"/>
          <w:szCs w:val="22"/>
        </w:rPr>
        <w:t>FRANQUEADORA</w:t>
      </w:r>
      <w:r w:rsidRPr="003014A6">
        <w:rPr>
          <w:rFonts w:asciiTheme="minorHAnsi" w:hAnsiTheme="minorHAnsi" w:cstheme="minorHAnsi"/>
          <w:sz w:val="22"/>
          <w:szCs w:val="22"/>
        </w:rPr>
        <w:t xml:space="preserve"> não garante índices, faturamento, lucratividade ou rentabilidade do negócio à </w:t>
      </w:r>
      <w:r w:rsidRPr="003014A6">
        <w:rPr>
          <w:rFonts w:asciiTheme="minorHAnsi" w:hAnsiTheme="minorHAnsi" w:cstheme="minorHAnsi"/>
          <w:b/>
          <w:sz w:val="22"/>
          <w:szCs w:val="22"/>
        </w:rPr>
        <w:t>FRANQUEADA</w:t>
      </w:r>
      <w:r w:rsidRPr="003014A6">
        <w:rPr>
          <w:rFonts w:asciiTheme="minorHAnsi" w:hAnsiTheme="minorHAnsi" w:cstheme="minorHAnsi"/>
          <w:sz w:val="22"/>
          <w:szCs w:val="22"/>
        </w:rPr>
        <w:t xml:space="preserve">, na medida em que o sucesso desta depende da sua capacidade </w:t>
      </w:r>
      <w:proofErr w:type="spellStart"/>
      <w:r w:rsidRPr="003014A6">
        <w:rPr>
          <w:rFonts w:asciiTheme="minorHAnsi" w:hAnsiTheme="minorHAnsi" w:cstheme="minorHAnsi"/>
          <w:sz w:val="22"/>
          <w:szCs w:val="22"/>
        </w:rPr>
        <w:t>negocial</w:t>
      </w:r>
      <w:proofErr w:type="spellEnd"/>
      <w:r w:rsidRPr="003014A6">
        <w:rPr>
          <w:rFonts w:asciiTheme="minorHAnsi" w:hAnsiTheme="minorHAnsi" w:cstheme="minorHAnsi"/>
          <w:sz w:val="22"/>
          <w:szCs w:val="22"/>
        </w:rPr>
        <w:t>, gerencial, comercial etc.</w:t>
      </w:r>
    </w:p>
    <w:p w:rsidR="003014A6" w:rsidRPr="003014A6" w:rsidRDefault="003014A6" w:rsidP="00460EB2">
      <w:pPr>
        <w:pStyle w:val="Recuodecorpodetexto"/>
        <w:widowControl w:val="0"/>
        <w:numPr>
          <w:ilvl w:val="0"/>
          <w:numId w:val="16"/>
        </w:numPr>
        <w:tabs>
          <w:tab w:val="left" w:pos="1134"/>
        </w:tabs>
        <w:spacing w:after="240" w:line="264" w:lineRule="auto"/>
        <w:ind w:left="992" w:hanging="992"/>
        <w:rPr>
          <w:rFonts w:asciiTheme="minorHAnsi" w:hAnsiTheme="minorHAnsi" w:cstheme="minorHAnsi"/>
          <w:sz w:val="22"/>
          <w:szCs w:val="22"/>
        </w:rPr>
      </w:pPr>
      <w:r w:rsidRPr="003014A6">
        <w:rPr>
          <w:rFonts w:asciiTheme="minorHAnsi" w:hAnsiTheme="minorHAnsi" w:cstheme="minorHAnsi"/>
          <w:sz w:val="22"/>
          <w:szCs w:val="22"/>
        </w:rPr>
        <w:t xml:space="preserve">A </w:t>
      </w:r>
      <w:r w:rsidRPr="003014A6">
        <w:rPr>
          <w:rFonts w:asciiTheme="minorHAnsi" w:hAnsiTheme="minorHAnsi" w:cstheme="minorHAnsi"/>
          <w:b/>
          <w:sz w:val="22"/>
          <w:szCs w:val="22"/>
        </w:rPr>
        <w:t>FRANQUEADORA</w:t>
      </w:r>
      <w:r w:rsidRPr="003014A6">
        <w:rPr>
          <w:rFonts w:asciiTheme="minorHAnsi" w:hAnsiTheme="minorHAnsi" w:cstheme="minorHAnsi"/>
          <w:sz w:val="22"/>
          <w:szCs w:val="22"/>
        </w:rPr>
        <w:t xml:space="preserve"> detém substancial conhecimento do ramo de alimentação, estando apta, assim, a explorar comercialmente a </w:t>
      </w:r>
      <w:r w:rsidRPr="003014A6">
        <w:rPr>
          <w:rFonts w:asciiTheme="minorHAnsi" w:hAnsiTheme="minorHAnsi" w:cstheme="minorHAnsi"/>
          <w:b/>
          <w:sz w:val="22"/>
          <w:szCs w:val="22"/>
        </w:rPr>
        <w:t>MARCA</w:t>
      </w:r>
      <w:r w:rsidRPr="003014A6">
        <w:rPr>
          <w:rFonts w:asciiTheme="minorHAnsi" w:hAnsiTheme="minorHAnsi" w:cstheme="minorHAnsi"/>
          <w:sz w:val="22"/>
          <w:szCs w:val="22"/>
        </w:rPr>
        <w:t xml:space="preserve"> através do sistema de franquia ora contratado, o qual é capaz de agregar ao negócio da </w:t>
      </w:r>
      <w:r w:rsidRPr="003014A6">
        <w:rPr>
          <w:rFonts w:asciiTheme="minorHAnsi" w:hAnsiTheme="minorHAnsi" w:cstheme="minorHAnsi"/>
          <w:b/>
          <w:sz w:val="22"/>
          <w:szCs w:val="22"/>
        </w:rPr>
        <w:t>FRANQUEADA</w:t>
      </w:r>
      <w:r w:rsidRPr="003014A6">
        <w:rPr>
          <w:rFonts w:asciiTheme="minorHAnsi" w:hAnsiTheme="minorHAnsi" w:cstheme="minorHAnsi"/>
          <w:sz w:val="22"/>
          <w:szCs w:val="22"/>
        </w:rPr>
        <w:t xml:space="preserve"> notoriedade, divulgação, padronização, qualidade de atendimento, </w:t>
      </w:r>
      <w:r w:rsidRPr="003014A6">
        <w:rPr>
          <w:rFonts w:asciiTheme="minorHAnsi" w:hAnsiTheme="minorHAnsi" w:cstheme="minorHAnsi"/>
          <w:i/>
          <w:sz w:val="22"/>
          <w:szCs w:val="22"/>
        </w:rPr>
        <w:t>know-how</w:t>
      </w:r>
      <w:r w:rsidRPr="003014A6">
        <w:rPr>
          <w:rFonts w:asciiTheme="minorHAnsi" w:hAnsiTheme="minorHAnsi" w:cstheme="minorHAnsi"/>
          <w:sz w:val="22"/>
          <w:szCs w:val="22"/>
        </w:rPr>
        <w:t xml:space="preserve"> de </w:t>
      </w:r>
      <w:r w:rsidR="001C56BB">
        <w:rPr>
          <w:rFonts w:asciiTheme="minorHAnsi" w:hAnsiTheme="minorHAnsi" w:cstheme="minorHAnsi"/>
          <w:sz w:val="22"/>
          <w:szCs w:val="22"/>
        </w:rPr>
        <w:t xml:space="preserve">administração, operação, </w:t>
      </w:r>
      <w:r w:rsidRPr="003014A6">
        <w:rPr>
          <w:rFonts w:asciiTheme="minorHAnsi" w:hAnsiTheme="minorHAnsi" w:cstheme="minorHAnsi"/>
          <w:sz w:val="22"/>
          <w:szCs w:val="22"/>
        </w:rPr>
        <w:t>compras, dentre outros conhecimentos.</w:t>
      </w:r>
    </w:p>
    <w:p w:rsidR="003014A6" w:rsidRPr="003014A6" w:rsidRDefault="003014A6" w:rsidP="00460EB2">
      <w:pPr>
        <w:pStyle w:val="Recuodecorpodetexto"/>
        <w:widowControl w:val="0"/>
        <w:numPr>
          <w:ilvl w:val="0"/>
          <w:numId w:val="16"/>
        </w:numPr>
        <w:tabs>
          <w:tab w:val="left" w:pos="1134"/>
        </w:tabs>
        <w:spacing w:after="240" w:line="264" w:lineRule="auto"/>
        <w:ind w:left="992" w:hanging="992"/>
        <w:rPr>
          <w:rFonts w:asciiTheme="minorHAnsi" w:hAnsiTheme="minorHAnsi" w:cstheme="minorHAnsi"/>
          <w:sz w:val="22"/>
          <w:szCs w:val="22"/>
        </w:rPr>
      </w:pPr>
      <w:r w:rsidRPr="003014A6">
        <w:rPr>
          <w:rFonts w:asciiTheme="minorHAnsi" w:hAnsiTheme="minorHAnsi" w:cstheme="minorHAnsi"/>
          <w:sz w:val="22"/>
          <w:szCs w:val="22"/>
        </w:rPr>
        <w:t xml:space="preserve">A </w:t>
      </w:r>
      <w:r w:rsidRPr="003014A6">
        <w:rPr>
          <w:rFonts w:asciiTheme="minorHAnsi" w:hAnsiTheme="minorHAnsi" w:cstheme="minorHAnsi"/>
          <w:b/>
          <w:sz w:val="22"/>
          <w:szCs w:val="22"/>
        </w:rPr>
        <w:t>FRANQUEADORA</w:t>
      </w:r>
      <w:r w:rsidRPr="003014A6">
        <w:rPr>
          <w:rFonts w:asciiTheme="minorHAnsi" w:hAnsiTheme="minorHAnsi" w:cstheme="minorHAnsi"/>
          <w:sz w:val="22"/>
          <w:szCs w:val="22"/>
        </w:rPr>
        <w:t xml:space="preserve"> é a única titular dos direitos sobre a </w:t>
      </w:r>
      <w:r w:rsidRPr="003014A6">
        <w:rPr>
          <w:rFonts w:asciiTheme="minorHAnsi" w:hAnsiTheme="minorHAnsi" w:cstheme="minorHAnsi"/>
          <w:b/>
          <w:sz w:val="22"/>
          <w:szCs w:val="22"/>
        </w:rPr>
        <w:t>MARCA</w:t>
      </w:r>
      <w:r w:rsidRPr="003014A6">
        <w:rPr>
          <w:rFonts w:asciiTheme="minorHAnsi" w:hAnsiTheme="minorHAnsi" w:cstheme="minorHAnsi"/>
          <w:sz w:val="22"/>
          <w:szCs w:val="22"/>
        </w:rPr>
        <w:t xml:space="preserve"> “</w:t>
      </w:r>
      <w:r w:rsidRPr="003014A6">
        <w:rPr>
          <w:rFonts w:asciiTheme="minorHAnsi" w:hAnsiTheme="minorHAnsi" w:cstheme="minorHAnsi"/>
          <w:b/>
          <w:sz w:val="22"/>
          <w:szCs w:val="22"/>
        </w:rPr>
        <w:t>PAPAS CONE</w:t>
      </w:r>
      <w:r w:rsidRPr="003014A6">
        <w:rPr>
          <w:rFonts w:asciiTheme="minorHAnsi" w:hAnsiTheme="minorHAnsi" w:cstheme="minorHAnsi"/>
          <w:sz w:val="22"/>
          <w:szCs w:val="22"/>
        </w:rPr>
        <w:t>”</w:t>
      </w:r>
      <w:r w:rsidR="001C56BB">
        <w:rPr>
          <w:rFonts w:asciiTheme="minorHAnsi" w:hAnsiTheme="minorHAnsi" w:cstheme="minorHAnsi"/>
          <w:sz w:val="22"/>
          <w:szCs w:val="22"/>
        </w:rPr>
        <w:t xml:space="preserve">, </w:t>
      </w:r>
      <w:r w:rsidRPr="003014A6">
        <w:rPr>
          <w:rFonts w:asciiTheme="minorHAnsi" w:hAnsiTheme="minorHAnsi" w:cstheme="minorHAnsi"/>
          <w:sz w:val="22"/>
          <w:szCs w:val="22"/>
        </w:rPr>
        <w:t xml:space="preserve">doravante denominada simplesmente </w:t>
      </w:r>
      <w:r w:rsidRPr="003014A6">
        <w:rPr>
          <w:rFonts w:asciiTheme="minorHAnsi" w:hAnsiTheme="minorHAnsi" w:cstheme="minorHAnsi"/>
          <w:b/>
          <w:sz w:val="22"/>
          <w:szCs w:val="22"/>
        </w:rPr>
        <w:t>MARCA</w:t>
      </w:r>
      <w:r w:rsidRPr="003014A6">
        <w:rPr>
          <w:rFonts w:asciiTheme="minorHAnsi" w:hAnsiTheme="minorHAnsi" w:cstheme="minorHAnsi"/>
          <w:sz w:val="22"/>
          <w:szCs w:val="22"/>
        </w:rPr>
        <w:t>, bem como dos logotipos, sinais distintivos e tudo mais imprescindível à operação do</w:t>
      </w:r>
      <w:ins w:id="6" w:author="Márcio" w:date="2018-04-24T19:43:00Z">
        <w:r w:rsidR="002704DB">
          <w:rPr>
            <w:rFonts w:asciiTheme="minorHAnsi" w:hAnsiTheme="minorHAnsi" w:cstheme="minorHAnsi"/>
            <w:sz w:val="22"/>
            <w:szCs w:val="22"/>
          </w:rPr>
          <w:t>s</w:t>
        </w:r>
      </w:ins>
      <w:r w:rsidRPr="003014A6">
        <w:rPr>
          <w:rFonts w:asciiTheme="minorHAnsi" w:hAnsiTheme="minorHAnsi" w:cstheme="minorHAnsi"/>
          <w:sz w:val="22"/>
          <w:szCs w:val="22"/>
        </w:rPr>
        <w:t xml:space="preserve"> produto</w:t>
      </w:r>
      <w:ins w:id="7" w:author="Márcio" w:date="2018-04-24T19:43:00Z">
        <w:r w:rsidR="002704DB">
          <w:rPr>
            <w:rFonts w:asciiTheme="minorHAnsi" w:hAnsiTheme="minorHAnsi" w:cstheme="minorHAnsi"/>
            <w:sz w:val="22"/>
            <w:szCs w:val="22"/>
          </w:rPr>
          <w:t>s</w:t>
        </w:r>
      </w:ins>
      <w:r w:rsidRPr="003014A6">
        <w:rPr>
          <w:rFonts w:asciiTheme="minorHAnsi" w:hAnsiTheme="minorHAnsi" w:cstheme="minorHAnsi"/>
          <w:sz w:val="22"/>
          <w:szCs w:val="22"/>
        </w:rPr>
        <w:t xml:space="preserve"> vinculado à </w:t>
      </w:r>
      <w:r w:rsidRPr="003014A6">
        <w:rPr>
          <w:rFonts w:asciiTheme="minorHAnsi" w:hAnsiTheme="minorHAnsi" w:cstheme="minorHAnsi"/>
          <w:b/>
          <w:sz w:val="22"/>
          <w:szCs w:val="22"/>
        </w:rPr>
        <w:t>MARCA</w:t>
      </w:r>
      <w:r w:rsidRPr="003014A6">
        <w:rPr>
          <w:rFonts w:asciiTheme="minorHAnsi" w:hAnsiTheme="minorHAnsi" w:cstheme="minorHAnsi"/>
          <w:sz w:val="22"/>
          <w:szCs w:val="22"/>
        </w:rPr>
        <w:t>.</w:t>
      </w:r>
    </w:p>
    <w:p w:rsidR="003014A6" w:rsidRPr="003014A6" w:rsidRDefault="003014A6" w:rsidP="00460EB2">
      <w:pPr>
        <w:pStyle w:val="Recuodecorpodetexto"/>
        <w:widowControl w:val="0"/>
        <w:numPr>
          <w:ilvl w:val="0"/>
          <w:numId w:val="16"/>
        </w:numPr>
        <w:tabs>
          <w:tab w:val="left" w:pos="1134"/>
        </w:tabs>
        <w:spacing w:after="240" w:line="264" w:lineRule="auto"/>
        <w:ind w:left="992" w:hanging="992"/>
        <w:rPr>
          <w:rFonts w:asciiTheme="minorHAnsi" w:hAnsiTheme="minorHAnsi" w:cstheme="minorHAnsi"/>
          <w:sz w:val="22"/>
          <w:szCs w:val="22"/>
        </w:rPr>
      </w:pPr>
      <w:r w:rsidRPr="003014A6">
        <w:rPr>
          <w:rFonts w:asciiTheme="minorHAnsi" w:hAnsiTheme="minorHAnsi" w:cstheme="minorHAnsi"/>
          <w:sz w:val="22"/>
          <w:szCs w:val="22"/>
        </w:rPr>
        <w:t xml:space="preserve">A </w:t>
      </w:r>
      <w:r w:rsidRPr="003014A6">
        <w:rPr>
          <w:rFonts w:asciiTheme="minorHAnsi" w:hAnsiTheme="minorHAnsi" w:cstheme="minorHAnsi"/>
          <w:b/>
          <w:sz w:val="22"/>
          <w:szCs w:val="22"/>
        </w:rPr>
        <w:t>FRANQUEADORA</w:t>
      </w:r>
      <w:r w:rsidRPr="003014A6">
        <w:rPr>
          <w:rFonts w:asciiTheme="minorHAnsi" w:hAnsiTheme="minorHAnsi" w:cstheme="minorHAnsi"/>
          <w:sz w:val="22"/>
          <w:szCs w:val="22"/>
        </w:rPr>
        <w:t xml:space="preserve"> negociou de forma aprofundada com a </w:t>
      </w:r>
      <w:r w:rsidRPr="003014A6">
        <w:rPr>
          <w:rFonts w:asciiTheme="minorHAnsi" w:hAnsiTheme="minorHAnsi" w:cstheme="minorHAnsi"/>
          <w:b/>
          <w:sz w:val="22"/>
          <w:szCs w:val="22"/>
        </w:rPr>
        <w:t>FRANQUEADA</w:t>
      </w:r>
      <w:r w:rsidRPr="003014A6">
        <w:rPr>
          <w:rFonts w:asciiTheme="minorHAnsi" w:hAnsiTheme="minorHAnsi" w:cstheme="minorHAnsi"/>
          <w:sz w:val="22"/>
          <w:szCs w:val="22"/>
        </w:rPr>
        <w:t xml:space="preserve"> todas as </w:t>
      </w:r>
      <w:r w:rsidRPr="003014A6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bases deste Contrato, suas obrigações, métodos e conhecimentos a serem observados</w:t>
      </w:r>
      <w:r w:rsidRPr="003014A6">
        <w:rPr>
          <w:rFonts w:asciiTheme="minorHAnsi" w:hAnsiTheme="minorHAnsi" w:cstheme="minorHAnsi"/>
          <w:sz w:val="22"/>
          <w:szCs w:val="22"/>
        </w:rPr>
        <w:t xml:space="preserve"> pela </w:t>
      </w:r>
      <w:r w:rsidRPr="003014A6">
        <w:rPr>
          <w:rFonts w:asciiTheme="minorHAnsi" w:hAnsiTheme="minorHAnsi" w:cstheme="minorHAnsi"/>
          <w:b/>
          <w:sz w:val="22"/>
          <w:szCs w:val="22"/>
        </w:rPr>
        <w:t>FRANQUEADA</w:t>
      </w:r>
      <w:r w:rsidRPr="003014A6">
        <w:rPr>
          <w:rFonts w:asciiTheme="minorHAnsi" w:hAnsiTheme="minorHAnsi" w:cstheme="minorHAnsi"/>
          <w:sz w:val="22"/>
          <w:szCs w:val="22"/>
        </w:rPr>
        <w:t xml:space="preserve"> para que possa desenvolver seu objeto satisfatoriamente, e para que o uso da </w:t>
      </w:r>
      <w:r w:rsidRPr="003014A6">
        <w:rPr>
          <w:rFonts w:asciiTheme="minorHAnsi" w:hAnsiTheme="minorHAnsi" w:cstheme="minorHAnsi"/>
          <w:b/>
          <w:sz w:val="22"/>
          <w:szCs w:val="22"/>
        </w:rPr>
        <w:t>MARCA</w:t>
      </w:r>
      <w:r w:rsidRPr="003014A6">
        <w:rPr>
          <w:rFonts w:asciiTheme="minorHAnsi" w:hAnsiTheme="minorHAnsi" w:cstheme="minorHAnsi"/>
          <w:sz w:val="22"/>
          <w:szCs w:val="22"/>
        </w:rPr>
        <w:t xml:space="preserve"> não seja prejudicial à </w:t>
      </w:r>
      <w:r w:rsidRPr="003014A6">
        <w:rPr>
          <w:rFonts w:asciiTheme="minorHAnsi" w:hAnsiTheme="minorHAnsi" w:cstheme="minorHAnsi"/>
          <w:b/>
          <w:sz w:val="22"/>
          <w:szCs w:val="22"/>
        </w:rPr>
        <w:t>FRANQUEADORA</w:t>
      </w:r>
      <w:r w:rsidRPr="003014A6">
        <w:rPr>
          <w:rFonts w:asciiTheme="minorHAnsi" w:hAnsiTheme="minorHAnsi" w:cstheme="minorHAnsi"/>
          <w:sz w:val="22"/>
          <w:szCs w:val="22"/>
        </w:rPr>
        <w:t>.</w:t>
      </w:r>
    </w:p>
    <w:p w:rsidR="003014A6" w:rsidRPr="003014A6" w:rsidRDefault="003014A6" w:rsidP="00460EB2">
      <w:pPr>
        <w:widowControl w:val="0"/>
        <w:spacing w:after="240" w:line="264" w:lineRule="auto"/>
        <w:jc w:val="both"/>
        <w:rPr>
          <w:rFonts w:cstheme="minorHAnsi"/>
          <w:b/>
          <w:caps/>
        </w:rPr>
      </w:pPr>
      <w:r w:rsidRPr="003014A6">
        <w:rPr>
          <w:rFonts w:cstheme="minorHAnsi"/>
          <w:b/>
          <w:i/>
        </w:rPr>
        <w:t>RESOLVEM</w:t>
      </w:r>
      <w:r w:rsidRPr="003014A6">
        <w:rPr>
          <w:rFonts w:cstheme="minorHAnsi"/>
        </w:rPr>
        <w:t xml:space="preserve"> celebrar este </w:t>
      </w:r>
      <w:r w:rsidRPr="003014A6">
        <w:rPr>
          <w:rFonts w:cstheme="minorHAnsi"/>
          <w:b/>
          <w:bCs/>
        </w:rPr>
        <w:t xml:space="preserve">CONTRATO DE </w:t>
      </w:r>
      <w:r w:rsidR="007A396D">
        <w:rPr>
          <w:rFonts w:cstheme="minorHAnsi"/>
          <w:b/>
          <w:bCs/>
        </w:rPr>
        <w:t>FRANQUIA</w:t>
      </w:r>
      <w:r w:rsidRPr="003014A6">
        <w:rPr>
          <w:rFonts w:cstheme="minorHAnsi"/>
          <w:bCs/>
        </w:rPr>
        <w:t>,</w:t>
      </w:r>
      <w:r w:rsidRPr="003014A6">
        <w:rPr>
          <w:rFonts w:cstheme="minorHAnsi"/>
          <w:b/>
          <w:bCs/>
        </w:rPr>
        <w:t xml:space="preserve"> </w:t>
      </w:r>
      <w:r w:rsidRPr="003014A6">
        <w:rPr>
          <w:rFonts w:cstheme="minorHAnsi"/>
        </w:rPr>
        <w:t>fazendo-o nos seguintes termos e condições:</w:t>
      </w:r>
    </w:p>
    <w:p w:rsidR="007A396D" w:rsidRPr="007A396D" w:rsidRDefault="007A396D" w:rsidP="00460EB2">
      <w:pPr>
        <w:pStyle w:val="Ttulo1"/>
        <w:keepNext w:val="0"/>
        <w:widowControl w:val="0"/>
        <w:numPr>
          <w:ilvl w:val="0"/>
          <w:numId w:val="18"/>
        </w:numPr>
        <w:tabs>
          <w:tab w:val="left" w:pos="1701"/>
        </w:tabs>
        <w:spacing w:before="480" w:after="240" w:line="264" w:lineRule="auto"/>
        <w:ind w:left="0" w:firstLine="0"/>
        <w:jc w:val="center"/>
        <w:rPr>
          <w:rFonts w:asciiTheme="minorHAnsi" w:hAnsiTheme="minorHAnsi" w:cstheme="minorHAnsi"/>
          <w:caps w:val="0"/>
          <w:sz w:val="22"/>
          <w:szCs w:val="22"/>
          <w:lang w:val="pt-BR"/>
        </w:rPr>
      </w:pPr>
      <w:r w:rsidRPr="007A396D">
        <w:rPr>
          <w:rFonts w:asciiTheme="minorHAnsi" w:hAnsiTheme="minorHAnsi" w:cstheme="minorHAnsi"/>
          <w:caps w:val="0"/>
          <w:sz w:val="22"/>
          <w:szCs w:val="22"/>
          <w:lang w:val="pt-BR"/>
        </w:rPr>
        <w:t>DEFINIÇÕES</w:t>
      </w:r>
    </w:p>
    <w:p w:rsidR="007A396D" w:rsidRPr="003014A6" w:rsidRDefault="007A396D" w:rsidP="00460EB2">
      <w:pPr>
        <w:pStyle w:val="Ttulo1"/>
        <w:keepNext w:val="0"/>
        <w:widowControl w:val="0"/>
        <w:numPr>
          <w:ilvl w:val="1"/>
          <w:numId w:val="18"/>
        </w:numPr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As expressões abaixo, quando utilizadas nesse </w:t>
      </w:r>
      <w:r w:rsidRPr="007A396D">
        <w:rPr>
          <w:rFonts w:asciiTheme="minorHAnsi" w:hAnsiTheme="minorHAnsi" w:cstheme="minorHAnsi"/>
          <w:caps w:val="0"/>
          <w:sz w:val="22"/>
          <w:szCs w:val="22"/>
          <w:lang w:val="pt-BR"/>
        </w:rPr>
        <w:t>Contrato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possuem o significado abaixo 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lastRenderedPageBreak/>
        <w:t>atribuído:</w:t>
      </w:r>
    </w:p>
    <w:p w:rsidR="00D438B8" w:rsidRPr="007A396D" w:rsidRDefault="00D438B8" w:rsidP="00460EB2">
      <w:pPr>
        <w:pStyle w:val="Recuodecorpodetexto"/>
        <w:widowControl w:val="0"/>
        <w:numPr>
          <w:ilvl w:val="0"/>
          <w:numId w:val="38"/>
        </w:numPr>
        <w:spacing w:after="120" w:line="264" w:lineRule="auto"/>
        <w:ind w:left="993" w:hanging="993"/>
        <w:rPr>
          <w:rFonts w:asciiTheme="minorHAnsi" w:hAnsiTheme="minorHAnsi" w:cstheme="minorHAnsi"/>
          <w:sz w:val="22"/>
          <w:szCs w:val="22"/>
        </w:rPr>
      </w:pPr>
      <w:r w:rsidRPr="007A396D">
        <w:rPr>
          <w:rFonts w:asciiTheme="minorHAnsi" w:hAnsiTheme="minorHAnsi" w:cstheme="minorHAnsi"/>
          <w:b/>
          <w:sz w:val="22"/>
          <w:szCs w:val="22"/>
        </w:rPr>
        <w:t>Know-How:</w:t>
      </w:r>
      <w:r w:rsidRPr="007A396D">
        <w:rPr>
          <w:rFonts w:asciiTheme="minorHAnsi" w:hAnsiTheme="minorHAnsi" w:cstheme="minorHAnsi"/>
          <w:sz w:val="22"/>
          <w:szCs w:val="22"/>
        </w:rPr>
        <w:t xml:space="preserve"> Compreende a tecnologia, conhecimento e informação pertencente </w:t>
      </w:r>
      <w:r>
        <w:rPr>
          <w:rFonts w:asciiTheme="minorHAnsi" w:hAnsiTheme="minorHAnsi" w:cstheme="minorHAnsi"/>
          <w:sz w:val="22"/>
          <w:szCs w:val="22"/>
        </w:rPr>
        <w:t>à</w:t>
      </w:r>
      <w:r w:rsidRPr="007A396D">
        <w:rPr>
          <w:rFonts w:asciiTheme="minorHAnsi" w:hAnsiTheme="minorHAnsi" w:cstheme="minorHAnsi"/>
          <w:sz w:val="22"/>
          <w:szCs w:val="22"/>
        </w:rPr>
        <w:t xml:space="preserve"> </w:t>
      </w:r>
      <w:r w:rsidRPr="007A396D">
        <w:rPr>
          <w:rFonts w:asciiTheme="minorHAnsi" w:hAnsiTheme="minorHAnsi" w:cstheme="minorHAnsi"/>
          <w:b/>
          <w:sz w:val="22"/>
          <w:szCs w:val="22"/>
        </w:rPr>
        <w:t>FRANQUEADOR</w:t>
      </w:r>
      <w:r>
        <w:rPr>
          <w:rFonts w:asciiTheme="minorHAnsi" w:hAnsiTheme="minorHAnsi" w:cstheme="minorHAnsi"/>
          <w:b/>
          <w:sz w:val="22"/>
          <w:szCs w:val="22"/>
        </w:rPr>
        <w:t>A</w:t>
      </w:r>
      <w:r w:rsidRPr="007A396D">
        <w:rPr>
          <w:rFonts w:asciiTheme="minorHAnsi" w:hAnsiTheme="minorHAnsi" w:cstheme="minorHAnsi"/>
          <w:sz w:val="22"/>
          <w:szCs w:val="22"/>
        </w:rPr>
        <w:t>, vinculada à elaboração, formatação e comercialização dos produtos e serviços.</w:t>
      </w:r>
    </w:p>
    <w:p w:rsidR="00D438B8" w:rsidRPr="007A396D" w:rsidRDefault="00D438B8" w:rsidP="00460EB2">
      <w:pPr>
        <w:pStyle w:val="Recuodecorpodetexto"/>
        <w:widowControl w:val="0"/>
        <w:numPr>
          <w:ilvl w:val="0"/>
          <w:numId w:val="38"/>
        </w:numPr>
        <w:spacing w:after="120" w:line="264" w:lineRule="auto"/>
        <w:ind w:left="993" w:hanging="993"/>
        <w:rPr>
          <w:rFonts w:asciiTheme="minorHAnsi" w:hAnsiTheme="minorHAnsi" w:cstheme="minorHAnsi"/>
          <w:sz w:val="22"/>
          <w:szCs w:val="22"/>
        </w:rPr>
      </w:pPr>
      <w:r w:rsidRPr="007A396D">
        <w:rPr>
          <w:rFonts w:asciiTheme="minorHAnsi" w:hAnsiTheme="minorHAnsi" w:cstheme="minorHAnsi"/>
          <w:b/>
          <w:sz w:val="22"/>
          <w:szCs w:val="22"/>
        </w:rPr>
        <w:t>Marca:</w:t>
      </w:r>
      <w:r w:rsidRPr="007A396D">
        <w:rPr>
          <w:rFonts w:asciiTheme="minorHAnsi" w:hAnsiTheme="minorHAnsi" w:cstheme="minorHAnsi"/>
          <w:sz w:val="22"/>
          <w:szCs w:val="22"/>
        </w:rPr>
        <w:t xml:space="preserve"> Sinais distintivos visualmente perceptíveis, não compreendidos nas proibições legais, usados para identificar ou distinguir produto ou serviço ou atestar sua conformidade.</w:t>
      </w:r>
    </w:p>
    <w:p w:rsidR="00D438B8" w:rsidRPr="007A396D" w:rsidRDefault="00D438B8" w:rsidP="00460EB2">
      <w:pPr>
        <w:pStyle w:val="Recuodecorpodetexto"/>
        <w:widowControl w:val="0"/>
        <w:numPr>
          <w:ilvl w:val="0"/>
          <w:numId w:val="38"/>
        </w:numPr>
        <w:spacing w:after="120" w:line="264" w:lineRule="auto"/>
        <w:ind w:left="993" w:hanging="993"/>
        <w:rPr>
          <w:rFonts w:asciiTheme="minorHAnsi" w:hAnsiTheme="minorHAnsi" w:cstheme="minorHAnsi"/>
          <w:sz w:val="22"/>
          <w:szCs w:val="22"/>
        </w:rPr>
      </w:pPr>
      <w:r w:rsidRPr="007A396D">
        <w:rPr>
          <w:rFonts w:asciiTheme="minorHAnsi" w:hAnsiTheme="minorHAnsi" w:cstheme="minorHAnsi"/>
          <w:b/>
          <w:sz w:val="22"/>
          <w:szCs w:val="22"/>
        </w:rPr>
        <w:t>Taxa de franquia:</w:t>
      </w:r>
      <w:r w:rsidRPr="007A396D">
        <w:rPr>
          <w:rFonts w:asciiTheme="minorHAnsi" w:hAnsiTheme="minorHAnsi" w:cstheme="minorHAnsi"/>
          <w:sz w:val="22"/>
          <w:szCs w:val="22"/>
        </w:rPr>
        <w:t xml:space="preserve"> Primeira </w:t>
      </w:r>
      <w:proofErr w:type="gramStart"/>
      <w:r w:rsidRPr="007A396D">
        <w:rPr>
          <w:rFonts w:asciiTheme="minorHAnsi" w:hAnsiTheme="minorHAnsi" w:cstheme="minorHAnsi"/>
          <w:sz w:val="22"/>
          <w:szCs w:val="22"/>
        </w:rPr>
        <w:t>taxa,</w:t>
      </w:r>
      <w:proofErr w:type="gramEnd"/>
      <w:r w:rsidRPr="007A396D">
        <w:rPr>
          <w:rFonts w:asciiTheme="minorHAnsi" w:hAnsiTheme="minorHAnsi" w:cstheme="minorHAnsi"/>
          <w:sz w:val="22"/>
          <w:szCs w:val="22"/>
        </w:rPr>
        <w:t xml:space="preserve"> paga pel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7A396D">
        <w:rPr>
          <w:rFonts w:asciiTheme="minorHAnsi" w:hAnsiTheme="minorHAnsi" w:cstheme="minorHAnsi"/>
          <w:sz w:val="22"/>
          <w:szCs w:val="22"/>
        </w:rPr>
        <w:t xml:space="preserve"> </w:t>
      </w:r>
      <w:r w:rsidRPr="007A396D">
        <w:rPr>
          <w:rFonts w:asciiTheme="minorHAnsi" w:hAnsiTheme="minorHAnsi" w:cstheme="minorHAnsi"/>
          <w:b/>
          <w:sz w:val="22"/>
          <w:szCs w:val="22"/>
        </w:rPr>
        <w:t>FRANQUEAD</w:t>
      </w:r>
      <w:r>
        <w:rPr>
          <w:rFonts w:asciiTheme="minorHAnsi" w:hAnsiTheme="minorHAnsi" w:cstheme="minorHAnsi"/>
          <w:b/>
          <w:sz w:val="22"/>
          <w:szCs w:val="22"/>
        </w:rPr>
        <w:t>A</w:t>
      </w:r>
      <w:r w:rsidRPr="007A396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à</w:t>
      </w:r>
      <w:r w:rsidRPr="007A396D">
        <w:rPr>
          <w:rFonts w:asciiTheme="minorHAnsi" w:hAnsiTheme="minorHAnsi" w:cstheme="minorHAnsi"/>
          <w:sz w:val="22"/>
          <w:szCs w:val="22"/>
        </w:rPr>
        <w:t xml:space="preserve"> </w:t>
      </w:r>
      <w:r w:rsidRPr="007A396D">
        <w:rPr>
          <w:rFonts w:asciiTheme="minorHAnsi" w:hAnsiTheme="minorHAnsi" w:cstheme="minorHAnsi"/>
          <w:b/>
          <w:sz w:val="22"/>
          <w:szCs w:val="22"/>
        </w:rPr>
        <w:t>FRANQUEADOR</w:t>
      </w:r>
      <w:r>
        <w:rPr>
          <w:rFonts w:asciiTheme="minorHAnsi" w:hAnsiTheme="minorHAnsi" w:cstheme="minorHAnsi"/>
          <w:b/>
          <w:sz w:val="22"/>
          <w:szCs w:val="22"/>
        </w:rPr>
        <w:t>A</w:t>
      </w:r>
      <w:r w:rsidRPr="007A396D">
        <w:rPr>
          <w:rFonts w:asciiTheme="minorHAnsi" w:hAnsiTheme="minorHAnsi" w:cstheme="minorHAnsi"/>
          <w:sz w:val="22"/>
          <w:szCs w:val="22"/>
        </w:rPr>
        <w:t>, em parcela</w:t>
      </w:r>
      <w:r>
        <w:rPr>
          <w:rFonts w:asciiTheme="minorHAnsi" w:hAnsiTheme="minorHAnsi" w:cstheme="minorHAnsi"/>
          <w:sz w:val="22"/>
          <w:szCs w:val="22"/>
        </w:rPr>
        <w:t xml:space="preserve"> única</w:t>
      </w:r>
      <w:r w:rsidRPr="007A396D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 xml:space="preserve">no ato da assinatura desse </w:t>
      </w:r>
      <w:r w:rsidRPr="001C56BB">
        <w:rPr>
          <w:rFonts w:asciiTheme="minorHAnsi" w:hAnsiTheme="minorHAnsi" w:cstheme="minorHAnsi"/>
          <w:b/>
          <w:sz w:val="22"/>
          <w:szCs w:val="22"/>
        </w:rPr>
        <w:t>Contrato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7A396D">
        <w:rPr>
          <w:rFonts w:asciiTheme="minorHAnsi" w:hAnsiTheme="minorHAnsi" w:cstheme="minorHAnsi"/>
          <w:sz w:val="22"/>
          <w:szCs w:val="22"/>
        </w:rPr>
        <w:t xml:space="preserve">para aderir ao sistema de </w:t>
      </w:r>
      <w:r>
        <w:rPr>
          <w:rFonts w:asciiTheme="minorHAnsi" w:hAnsiTheme="minorHAnsi" w:cstheme="minorHAnsi"/>
          <w:sz w:val="22"/>
          <w:szCs w:val="22"/>
        </w:rPr>
        <w:t>franquia</w:t>
      </w:r>
      <w:r w:rsidRPr="007A396D">
        <w:rPr>
          <w:rFonts w:asciiTheme="minorHAnsi" w:hAnsiTheme="minorHAnsi" w:cstheme="minorHAnsi"/>
          <w:sz w:val="22"/>
          <w:szCs w:val="22"/>
        </w:rPr>
        <w:t>.</w:t>
      </w:r>
    </w:p>
    <w:p w:rsidR="00D438B8" w:rsidRPr="007A396D" w:rsidRDefault="00D438B8" w:rsidP="00460EB2">
      <w:pPr>
        <w:pStyle w:val="Recuodecorpodetexto"/>
        <w:widowControl w:val="0"/>
        <w:numPr>
          <w:ilvl w:val="0"/>
          <w:numId w:val="38"/>
        </w:numPr>
        <w:spacing w:after="120" w:line="264" w:lineRule="auto"/>
        <w:ind w:left="993" w:hanging="993"/>
        <w:rPr>
          <w:rFonts w:asciiTheme="minorHAnsi" w:hAnsiTheme="minorHAnsi" w:cstheme="minorHAnsi"/>
          <w:sz w:val="22"/>
          <w:szCs w:val="22"/>
        </w:rPr>
      </w:pPr>
      <w:r w:rsidRPr="007A396D">
        <w:rPr>
          <w:rFonts w:asciiTheme="minorHAnsi" w:hAnsiTheme="minorHAnsi" w:cstheme="minorHAnsi"/>
          <w:b/>
          <w:sz w:val="22"/>
          <w:szCs w:val="22"/>
        </w:rPr>
        <w:t>Royalties:</w:t>
      </w:r>
      <w:r w:rsidRPr="007A396D">
        <w:rPr>
          <w:rFonts w:asciiTheme="minorHAnsi" w:hAnsiTheme="minorHAnsi" w:cstheme="minorHAnsi"/>
          <w:sz w:val="22"/>
          <w:szCs w:val="22"/>
        </w:rPr>
        <w:t xml:space="preserve"> Remuneração mensal paga pel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7A396D">
        <w:rPr>
          <w:rFonts w:asciiTheme="minorHAnsi" w:hAnsiTheme="minorHAnsi" w:cstheme="minorHAnsi"/>
          <w:sz w:val="22"/>
          <w:szCs w:val="22"/>
        </w:rPr>
        <w:t xml:space="preserve"> </w:t>
      </w:r>
      <w:r w:rsidRPr="007A396D">
        <w:rPr>
          <w:rFonts w:asciiTheme="minorHAnsi" w:hAnsiTheme="minorHAnsi" w:cstheme="minorHAnsi"/>
          <w:b/>
          <w:sz w:val="22"/>
          <w:szCs w:val="22"/>
        </w:rPr>
        <w:t>FRANQUEAD</w:t>
      </w:r>
      <w:r>
        <w:rPr>
          <w:rFonts w:asciiTheme="minorHAnsi" w:hAnsiTheme="minorHAnsi" w:cstheme="minorHAnsi"/>
          <w:b/>
          <w:sz w:val="22"/>
          <w:szCs w:val="22"/>
        </w:rPr>
        <w:t>A</w:t>
      </w:r>
      <w:r w:rsidRPr="007A396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à</w:t>
      </w:r>
      <w:r w:rsidRPr="007A396D">
        <w:rPr>
          <w:rFonts w:asciiTheme="minorHAnsi" w:hAnsiTheme="minorHAnsi" w:cstheme="minorHAnsi"/>
          <w:sz w:val="22"/>
          <w:szCs w:val="22"/>
        </w:rPr>
        <w:t xml:space="preserve"> </w:t>
      </w:r>
      <w:r w:rsidRPr="007A396D">
        <w:rPr>
          <w:rFonts w:asciiTheme="minorHAnsi" w:hAnsiTheme="minorHAnsi" w:cstheme="minorHAnsi"/>
          <w:b/>
          <w:sz w:val="22"/>
          <w:szCs w:val="22"/>
        </w:rPr>
        <w:t>FRANQUEADOR</w:t>
      </w:r>
      <w:r>
        <w:rPr>
          <w:rFonts w:asciiTheme="minorHAnsi" w:hAnsiTheme="minorHAnsi" w:cstheme="minorHAnsi"/>
          <w:b/>
          <w:sz w:val="22"/>
          <w:szCs w:val="22"/>
        </w:rPr>
        <w:t>A</w:t>
      </w:r>
      <w:r w:rsidRPr="007A396D">
        <w:rPr>
          <w:rFonts w:asciiTheme="minorHAnsi" w:hAnsiTheme="minorHAnsi" w:cstheme="minorHAnsi"/>
          <w:sz w:val="22"/>
          <w:szCs w:val="22"/>
        </w:rPr>
        <w:t xml:space="preserve"> pelo uso de sua marca e pelos serviços por el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7A396D">
        <w:rPr>
          <w:rFonts w:asciiTheme="minorHAnsi" w:hAnsiTheme="minorHAnsi" w:cstheme="minorHAnsi"/>
          <w:sz w:val="22"/>
          <w:szCs w:val="22"/>
        </w:rPr>
        <w:t xml:space="preserve"> prestados, cobrada de acordo com o faturamento bruto mensal d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7A396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FRANQUEADA</w:t>
      </w:r>
      <w:r w:rsidRPr="007A396D">
        <w:rPr>
          <w:rFonts w:asciiTheme="minorHAnsi" w:hAnsiTheme="minorHAnsi" w:cstheme="minorHAnsi"/>
          <w:sz w:val="22"/>
          <w:szCs w:val="22"/>
        </w:rPr>
        <w:t>.</w:t>
      </w:r>
    </w:p>
    <w:p w:rsidR="007A396D" w:rsidRPr="007A396D" w:rsidRDefault="007A396D" w:rsidP="00460EB2">
      <w:pPr>
        <w:pStyle w:val="Recuodecorpodetexto"/>
        <w:widowControl w:val="0"/>
        <w:numPr>
          <w:ilvl w:val="0"/>
          <w:numId w:val="38"/>
        </w:numPr>
        <w:spacing w:after="120" w:line="264" w:lineRule="auto"/>
        <w:ind w:left="993" w:hanging="993"/>
        <w:rPr>
          <w:rFonts w:asciiTheme="minorHAnsi" w:hAnsiTheme="minorHAnsi" w:cstheme="minorHAnsi"/>
          <w:sz w:val="22"/>
          <w:szCs w:val="22"/>
        </w:rPr>
      </w:pPr>
      <w:r w:rsidRPr="007A396D">
        <w:rPr>
          <w:rFonts w:asciiTheme="minorHAnsi" w:hAnsiTheme="minorHAnsi" w:cstheme="minorHAnsi"/>
          <w:b/>
          <w:sz w:val="22"/>
          <w:szCs w:val="22"/>
        </w:rPr>
        <w:t xml:space="preserve">Taxa de </w:t>
      </w:r>
      <w:r w:rsidR="00D438B8">
        <w:rPr>
          <w:rFonts w:asciiTheme="minorHAnsi" w:hAnsiTheme="minorHAnsi" w:cstheme="minorHAnsi"/>
          <w:b/>
          <w:sz w:val="22"/>
          <w:szCs w:val="22"/>
        </w:rPr>
        <w:t>Fornecimento</w:t>
      </w:r>
      <w:r w:rsidRPr="007A396D">
        <w:rPr>
          <w:rFonts w:asciiTheme="minorHAnsi" w:hAnsiTheme="minorHAnsi" w:cstheme="minorHAnsi"/>
          <w:b/>
          <w:sz w:val="22"/>
          <w:szCs w:val="22"/>
        </w:rPr>
        <w:t>:</w:t>
      </w:r>
      <w:r w:rsidRPr="007A396D">
        <w:rPr>
          <w:rFonts w:asciiTheme="minorHAnsi" w:hAnsiTheme="minorHAnsi" w:cstheme="minorHAnsi"/>
          <w:sz w:val="22"/>
          <w:szCs w:val="22"/>
        </w:rPr>
        <w:t xml:space="preserve"> Valor pago </w:t>
      </w:r>
      <w:r w:rsidR="00611500" w:rsidRPr="007A396D">
        <w:rPr>
          <w:rFonts w:asciiTheme="minorHAnsi" w:hAnsiTheme="minorHAnsi" w:cstheme="minorHAnsi"/>
          <w:sz w:val="22"/>
          <w:szCs w:val="22"/>
        </w:rPr>
        <w:t>pel</w:t>
      </w:r>
      <w:r w:rsidR="00611500">
        <w:rPr>
          <w:rFonts w:asciiTheme="minorHAnsi" w:hAnsiTheme="minorHAnsi" w:cstheme="minorHAnsi"/>
          <w:sz w:val="22"/>
          <w:szCs w:val="22"/>
        </w:rPr>
        <w:t>a</w:t>
      </w:r>
      <w:r w:rsidR="00611500" w:rsidRPr="007A396D">
        <w:rPr>
          <w:rFonts w:asciiTheme="minorHAnsi" w:hAnsiTheme="minorHAnsi" w:cstheme="minorHAnsi"/>
          <w:sz w:val="22"/>
          <w:szCs w:val="22"/>
        </w:rPr>
        <w:t xml:space="preserve"> </w:t>
      </w:r>
      <w:r w:rsidR="00611500" w:rsidRPr="007A396D">
        <w:rPr>
          <w:rFonts w:asciiTheme="minorHAnsi" w:hAnsiTheme="minorHAnsi" w:cstheme="minorHAnsi"/>
          <w:b/>
          <w:sz w:val="22"/>
          <w:szCs w:val="22"/>
        </w:rPr>
        <w:t>FRANQUEAD</w:t>
      </w:r>
      <w:r w:rsidR="00611500">
        <w:rPr>
          <w:rFonts w:asciiTheme="minorHAnsi" w:hAnsiTheme="minorHAnsi" w:cstheme="minorHAnsi"/>
          <w:b/>
          <w:sz w:val="22"/>
          <w:szCs w:val="22"/>
        </w:rPr>
        <w:t>A</w:t>
      </w:r>
      <w:r w:rsidR="00611500" w:rsidRPr="007A396D">
        <w:rPr>
          <w:rFonts w:asciiTheme="minorHAnsi" w:hAnsiTheme="minorHAnsi" w:cstheme="minorHAnsi"/>
          <w:sz w:val="22"/>
          <w:szCs w:val="22"/>
        </w:rPr>
        <w:t xml:space="preserve"> </w:t>
      </w:r>
      <w:r w:rsidRPr="007A396D">
        <w:rPr>
          <w:rFonts w:asciiTheme="minorHAnsi" w:hAnsiTheme="minorHAnsi" w:cstheme="minorHAnsi"/>
          <w:sz w:val="22"/>
          <w:szCs w:val="22"/>
        </w:rPr>
        <w:t xml:space="preserve">com a finalidade de </w:t>
      </w:r>
      <w:r w:rsidR="00C64878">
        <w:rPr>
          <w:rFonts w:asciiTheme="minorHAnsi" w:hAnsiTheme="minorHAnsi" w:cstheme="minorHAnsi"/>
          <w:sz w:val="22"/>
          <w:szCs w:val="22"/>
        </w:rPr>
        <w:t xml:space="preserve">custear o fornecimento de </w:t>
      </w:r>
      <w:r w:rsidR="00D438B8">
        <w:rPr>
          <w:rFonts w:asciiTheme="minorHAnsi" w:hAnsiTheme="minorHAnsi" w:cstheme="minorHAnsi"/>
          <w:sz w:val="22"/>
          <w:szCs w:val="22"/>
        </w:rPr>
        <w:t xml:space="preserve">materiais de identidade visual da </w:t>
      </w:r>
      <w:r w:rsidR="00D438B8" w:rsidRPr="00D438B8">
        <w:rPr>
          <w:rFonts w:asciiTheme="minorHAnsi" w:hAnsiTheme="minorHAnsi" w:cstheme="minorHAnsi"/>
          <w:b/>
          <w:sz w:val="22"/>
          <w:szCs w:val="22"/>
        </w:rPr>
        <w:t>MARCA</w:t>
      </w:r>
      <w:r w:rsidRPr="007A396D">
        <w:rPr>
          <w:rFonts w:asciiTheme="minorHAnsi" w:hAnsiTheme="minorHAnsi" w:cstheme="minorHAnsi"/>
          <w:sz w:val="22"/>
          <w:szCs w:val="22"/>
        </w:rPr>
        <w:t>.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0"/>
          <w:numId w:val="18"/>
        </w:numPr>
        <w:tabs>
          <w:tab w:val="left" w:pos="1701"/>
        </w:tabs>
        <w:spacing w:before="480" w:after="240" w:line="264" w:lineRule="auto"/>
        <w:ind w:left="0" w:firstLine="0"/>
        <w:jc w:val="center"/>
        <w:rPr>
          <w:rFonts w:asciiTheme="minorHAnsi" w:hAnsiTheme="minorHAnsi" w:cstheme="minorHAnsi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OBJETO</w:t>
      </w:r>
    </w:p>
    <w:p w:rsidR="003014A6" w:rsidRDefault="00DD5898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fr-FR"/>
        </w:rPr>
      </w:pPr>
      <w:r w:rsidRPr="00DD5898">
        <w:rPr>
          <w:rFonts w:asciiTheme="minorHAnsi" w:hAnsiTheme="minorHAnsi" w:cstheme="minorHAnsi"/>
          <w:b w:val="0"/>
          <w:caps w:val="0"/>
          <w:sz w:val="22"/>
          <w:szCs w:val="22"/>
          <w:lang w:val="fr-FR"/>
        </w:rPr>
        <w:t xml:space="preserve">Por meio deste contrato, </w:t>
      </w:r>
      <w:r w:rsidR="00B35B6E">
        <w:rPr>
          <w:rFonts w:asciiTheme="minorHAnsi" w:hAnsiTheme="minorHAnsi" w:cstheme="minorHAnsi"/>
          <w:b w:val="0"/>
          <w:caps w:val="0"/>
          <w:sz w:val="22"/>
          <w:szCs w:val="22"/>
          <w:lang w:val="fr-FR"/>
        </w:rPr>
        <w:t>a</w:t>
      </w:r>
      <w:r w:rsidRPr="00DD5898">
        <w:rPr>
          <w:rFonts w:asciiTheme="minorHAnsi" w:hAnsiTheme="minorHAnsi" w:cstheme="minorHAnsi"/>
          <w:b w:val="0"/>
          <w:caps w:val="0"/>
          <w:sz w:val="22"/>
          <w:szCs w:val="22"/>
          <w:lang w:val="fr-FR"/>
        </w:rPr>
        <w:t xml:space="preserve"> </w:t>
      </w:r>
      <w:r w:rsidRPr="00DD5898">
        <w:rPr>
          <w:rFonts w:asciiTheme="minorHAnsi" w:hAnsiTheme="minorHAnsi" w:cstheme="minorHAnsi"/>
          <w:caps w:val="0"/>
          <w:sz w:val="22"/>
          <w:szCs w:val="22"/>
          <w:lang w:val="fr-FR"/>
        </w:rPr>
        <w:t>FRANQUEADOR</w:t>
      </w:r>
      <w:r w:rsidR="00B35B6E">
        <w:rPr>
          <w:rFonts w:asciiTheme="minorHAnsi" w:hAnsiTheme="minorHAnsi" w:cstheme="minorHAnsi"/>
          <w:caps w:val="0"/>
          <w:sz w:val="22"/>
          <w:szCs w:val="22"/>
          <w:lang w:val="fr-FR"/>
        </w:rPr>
        <w:t>A</w:t>
      </w:r>
      <w:r w:rsidRPr="00DD5898">
        <w:rPr>
          <w:rFonts w:asciiTheme="minorHAnsi" w:hAnsiTheme="minorHAnsi" w:cstheme="minorHAnsi"/>
          <w:b w:val="0"/>
          <w:caps w:val="0"/>
          <w:sz w:val="22"/>
          <w:szCs w:val="22"/>
          <w:lang w:val="fr-FR"/>
        </w:rPr>
        <w:t xml:space="preserve"> concede </w:t>
      </w:r>
      <w:r w:rsidR="00B35B6E">
        <w:rPr>
          <w:rFonts w:asciiTheme="minorHAnsi" w:hAnsiTheme="minorHAnsi" w:cstheme="minorHAnsi"/>
          <w:b w:val="0"/>
          <w:caps w:val="0"/>
          <w:sz w:val="22"/>
          <w:szCs w:val="22"/>
          <w:lang w:val="fr-FR"/>
        </w:rPr>
        <w:t>à</w:t>
      </w:r>
      <w:r w:rsidRPr="00DD5898">
        <w:rPr>
          <w:rFonts w:asciiTheme="minorHAnsi" w:hAnsiTheme="minorHAnsi" w:cstheme="minorHAnsi"/>
          <w:b w:val="0"/>
          <w:caps w:val="0"/>
          <w:sz w:val="22"/>
          <w:szCs w:val="22"/>
          <w:lang w:val="fr-FR"/>
        </w:rPr>
        <w:t xml:space="preserve"> </w:t>
      </w:r>
      <w:r w:rsidRPr="00DD5898">
        <w:rPr>
          <w:rFonts w:asciiTheme="minorHAnsi" w:hAnsiTheme="minorHAnsi" w:cstheme="minorHAnsi"/>
          <w:caps w:val="0"/>
          <w:sz w:val="22"/>
          <w:szCs w:val="22"/>
          <w:lang w:val="fr-FR"/>
        </w:rPr>
        <w:t>FRANQUEAD</w:t>
      </w:r>
      <w:r w:rsidR="00B35B6E">
        <w:rPr>
          <w:rFonts w:asciiTheme="minorHAnsi" w:hAnsiTheme="minorHAnsi" w:cstheme="minorHAnsi"/>
          <w:caps w:val="0"/>
          <w:sz w:val="22"/>
          <w:szCs w:val="22"/>
          <w:lang w:val="fr-FR"/>
        </w:rPr>
        <w:t>A</w:t>
      </w:r>
      <w:r w:rsidRPr="00DD5898">
        <w:rPr>
          <w:rFonts w:asciiTheme="minorHAnsi" w:hAnsiTheme="minorHAnsi" w:cstheme="minorHAnsi"/>
          <w:b w:val="0"/>
          <w:caps w:val="0"/>
          <w:sz w:val="22"/>
          <w:szCs w:val="22"/>
          <w:lang w:val="fr-FR"/>
        </w:rPr>
        <w:t xml:space="preserve"> o direito de uso de sua marca e demais sinais distintivos a ele associados, tecnologias, modelo de negócio e padrões de qualidade, </w:t>
      </w:r>
      <w:r w:rsidR="00BB48A1">
        <w:rPr>
          <w:rFonts w:asciiTheme="minorHAnsi" w:hAnsiTheme="minorHAnsi" w:cstheme="minorHAnsi"/>
          <w:b w:val="0"/>
          <w:caps w:val="0"/>
          <w:sz w:val="22"/>
          <w:szCs w:val="22"/>
          <w:lang w:val="fr-FR"/>
        </w:rPr>
        <w:t xml:space="preserve">rotinas administrativas, </w:t>
      </w:r>
      <w:r w:rsidRPr="00DD5898">
        <w:rPr>
          <w:rFonts w:asciiTheme="minorHAnsi" w:hAnsiTheme="minorHAnsi" w:cstheme="minorHAnsi"/>
          <w:b w:val="0"/>
          <w:caps w:val="0"/>
          <w:sz w:val="22"/>
          <w:szCs w:val="22"/>
          <w:lang w:val="fr-FR"/>
        </w:rPr>
        <w:t>especificações técnicas e processos produtivos, bem como o direito de fabricar, comercializar os seguintes produtos:</w:t>
      </w:r>
    </w:p>
    <w:p w:rsidR="00DD5898" w:rsidRPr="005C0317" w:rsidRDefault="00DD5898" w:rsidP="00460EB2">
      <w:pPr>
        <w:pStyle w:val="Recuodecorpodetexto"/>
        <w:widowControl w:val="0"/>
        <w:numPr>
          <w:ilvl w:val="0"/>
          <w:numId w:val="39"/>
        </w:numPr>
        <w:tabs>
          <w:tab w:val="left" w:pos="1134"/>
        </w:tabs>
        <w:spacing w:after="120" w:line="264" w:lineRule="auto"/>
        <w:ind w:left="993" w:hanging="993"/>
        <w:rPr>
          <w:rFonts w:asciiTheme="minorHAnsi" w:hAnsiTheme="minorHAnsi" w:cstheme="minorHAnsi"/>
          <w:sz w:val="22"/>
          <w:szCs w:val="22"/>
        </w:rPr>
      </w:pPr>
      <w:r w:rsidRPr="005C0317">
        <w:rPr>
          <w:rFonts w:asciiTheme="minorHAnsi" w:hAnsiTheme="minorHAnsi" w:cstheme="minorHAnsi"/>
          <w:sz w:val="22"/>
          <w:szCs w:val="22"/>
        </w:rPr>
        <w:t>batata frita servida em cone de papel;</w:t>
      </w:r>
    </w:p>
    <w:p w:rsidR="00DD5898" w:rsidRPr="005C0317" w:rsidRDefault="00DD5898" w:rsidP="00460EB2">
      <w:pPr>
        <w:pStyle w:val="Recuodecorpodetexto"/>
        <w:widowControl w:val="0"/>
        <w:numPr>
          <w:ilvl w:val="0"/>
          <w:numId w:val="39"/>
        </w:numPr>
        <w:tabs>
          <w:tab w:val="left" w:pos="1134"/>
        </w:tabs>
        <w:spacing w:after="120" w:line="264" w:lineRule="auto"/>
        <w:ind w:left="993" w:hanging="993"/>
        <w:rPr>
          <w:rFonts w:asciiTheme="minorHAnsi" w:hAnsiTheme="minorHAnsi" w:cstheme="minorHAnsi"/>
          <w:sz w:val="22"/>
          <w:szCs w:val="22"/>
        </w:rPr>
      </w:pPr>
      <w:r w:rsidRPr="005C0317">
        <w:rPr>
          <w:rFonts w:asciiTheme="minorHAnsi" w:hAnsiTheme="minorHAnsi" w:cstheme="minorHAnsi"/>
          <w:sz w:val="22"/>
          <w:szCs w:val="22"/>
        </w:rPr>
        <w:t xml:space="preserve">suco de laranja </w:t>
      </w:r>
      <w:r w:rsidR="00FF455E">
        <w:rPr>
          <w:rFonts w:asciiTheme="minorHAnsi" w:hAnsiTheme="minorHAnsi" w:cstheme="minorHAnsi"/>
          <w:sz w:val="22"/>
          <w:szCs w:val="22"/>
        </w:rPr>
        <w:t>mecanizado</w:t>
      </w:r>
      <w:r w:rsidR="00FF455E" w:rsidRPr="005C0317">
        <w:rPr>
          <w:rFonts w:asciiTheme="minorHAnsi" w:hAnsiTheme="minorHAnsi" w:cstheme="minorHAnsi"/>
          <w:sz w:val="22"/>
          <w:szCs w:val="22"/>
        </w:rPr>
        <w:t xml:space="preserve"> </w:t>
      </w:r>
      <w:r w:rsidRPr="005C0317">
        <w:rPr>
          <w:rFonts w:asciiTheme="minorHAnsi" w:hAnsiTheme="minorHAnsi" w:cstheme="minorHAnsi"/>
          <w:sz w:val="22"/>
          <w:szCs w:val="22"/>
        </w:rPr>
        <w:t xml:space="preserve">(apenas em lojas </w:t>
      </w:r>
      <w:r w:rsidR="00BB48A1">
        <w:rPr>
          <w:rFonts w:asciiTheme="minorHAnsi" w:hAnsiTheme="minorHAnsi" w:cstheme="minorHAnsi"/>
          <w:sz w:val="22"/>
          <w:szCs w:val="22"/>
        </w:rPr>
        <w:t>Master</w:t>
      </w:r>
      <w:r w:rsidRPr="005C0317">
        <w:rPr>
          <w:rFonts w:asciiTheme="minorHAnsi" w:hAnsiTheme="minorHAnsi" w:cstheme="minorHAnsi"/>
          <w:sz w:val="22"/>
          <w:szCs w:val="22"/>
        </w:rPr>
        <w:t>);</w:t>
      </w:r>
    </w:p>
    <w:p w:rsidR="00DD5898" w:rsidRPr="005C0317" w:rsidRDefault="00DD5898" w:rsidP="00460EB2">
      <w:pPr>
        <w:pStyle w:val="Recuodecorpodetexto"/>
        <w:widowControl w:val="0"/>
        <w:numPr>
          <w:ilvl w:val="0"/>
          <w:numId w:val="39"/>
        </w:numPr>
        <w:tabs>
          <w:tab w:val="left" w:pos="1134"/>
        </w:tabs>
        <w:spacing w:after="120" w:line="264" w:lineRule="auto"/>
        <w:ind w:left="993" w:hanging="993"/>
        <w:rPr>
          <w:rFonts w:asciiTheme="minorHAnsi" w:hAnsiTheme="minorHAnsi" w:cstheme="minorHAnsi"/>
          <w:sz w:val="22"/>
          <w:szCs w:val="22"/>
        </w:rPr>
      </w:pPr>
      <w:r w:rsidRPr="005C0317">
        <w:rPr>
          <w:rFonts w:asciiTheme="minorHAnsi" w:hAnsiTheme="minorHAnsi" w:cstheme="minorHAnsi"/>
          <w:sz w:val="22"/>
          <w:szCs w:val="22"/>
        </w:rPr>
        <w:t>cachorro quente com salsicha assada em cilindro térmico</w:t>
      </w:r>
      <w:r w:rsidR="005C0317">
        <w:rPr>
          <w:rFonts w:asciiTheme="minorHAnsi" w:hAnsiTheme="minorHAnsi" w:cstheme="minorHAnsi"/>
          <w:sz w:val="22"/>
          <w:szCs w:val="22"/>
        </w:rPr>
        <w:t xml:space="preserve"> </w:t>
      </w:r>
      <w:r w:rsidR="005C0317" w:rsidRPr="005C0317">
        <w:rPr>
          <w:rFonts w:asciiTheme="minorHAnsi" w:hAnsiTheme="minorHAnsi" w:cstheme="minorHAnsi"/>
          <w:sz w:val="22"/>
          <w:szCs w:val="22"/>
        </w:rPr>
        <w:t xml:space="preserve">(apenas em lojas </w:t>
      </w:r>
      <w:r w:rsidR="00BB48A1">
        <w:rPr>
          <w:rFonts w:asciiTheme="minorHAnsi" w:hAnsiTheme="minorHAnsi" w:cstheme="minorHAnsi"/>
          <w:sz w:val="22"/>
          <w:szCs w:val="22"/>
        </w:rPr>
        <w:t>Master</w:t>
      </w:r>
      <w:r w:rsidR="005C0317" w:rsidRPr="005C0317">
        <w:rPr>
          <w:rFonts w:asciiTheme="minorHAnsi" w:hAnsiTheme="minorHAnsi" w:cstheme="minorHAnsi"/>
          <w:sz w:val="22"/>
          <w:szCs w:val="22"/>
        </w:rPr>
        <w:t>)</w:t>
      </w:r>
      <w:r w:rsidRPr="005C0317">
        <w:rPr>
          <w:rFonts w:asciiTheme="minorHAnsi" w:hAnsiTheme="minorHAnsi" w:cstheme="minorHAnsi"/>
          <w:sz w:val="22"/>
          <w:szCs w:val="22"/>
        </w:rPr>
        <w:t>;</w:t>
      </w:r>
    </w:p>
    <w:p w:rsidR="00DD5898" w:rsidRPr="005C0317" w:rsidRDefault="00FF455E" w:rsidP="00460EB2">
      <w:pPr>
        <w:pStyle w:val="Recuodecorpodetexto"/>
        <w:widowControl w:val="0"/>
        <w:numPr>
          <w:ilvl w:val="0"/>
          <w:numId w:val="39"/>
        </w:numPr>
        <w:tabs>
          <w:tab w:val="left" w:pos="1134"/>
        </w:tabs>
        <w:spacing w:after="120" w:line="264" w:lineRule="auto"/>
        <w:ind w:left="993" w:hanging="99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hambúrguer</w:t>
      </w:r>
      <w:r w:rsidRPr="005C0317">
        <w:rPr>
          <w:rFonts w:asciiTheme="minorHAnsi" w:hAnsiTheme="minorHAnsi" w:cstheme="minorHAnsi"/>
          <w:sz w:val="22"/>
          <w:szCs w:val="22"/>
        </w:rPr>
        <w:t xml:space="preserve"> </w:t>
      </w:r>
      <w:r w:rsidR="00DD5898" w:rsidRPr="005C0317">
        <w:rPr>
          <w:rFonts w:asciiTheme="minorHAnsi" w:hAnsiTheme="minorHAnsi" w:cstheme="minorHAnsi"/>
          <w:sz w:val="22"/>
          <w:szCs w:val="22"/>
        </w:rPr>
        <w:t>de picanha</w:t>
      </w:r>
      <w:r w:rsidR="005C0317">
        <w:rPr>
          <w:rFonts w:asciiTheme="minorHAnsi" w:hAnsiTheme="minorHAnsi" w:cstheme="minorHAnsi"/>
          <w:sz w:val="22"/>
          <w:szCs w:val="22"/>
        </w:rPr>
        <w:t xml:space="preserve"> </w:t>
      </w:r>
      <w:r w:rsidR="005C0317" w:rsidRPr="005C0317">
        <w:rPr>
          <w:rFonts w:asciiTheme="minorHAnsi" w:hAnsiTheme="minorHAnsi" w:cstheme="minorHAnsi"/>
          <w:sz w:val="22"/>
          <w:szCs w:val="22"/>
        </w:rPr>
        <w:t xml:space="preserve">(apenas em lojas </w:t>
      </w:r>
      <w:r w:rsidR="00BB48A1">
        <w:rPr>
          <w:rFonts w:asciiTheme="minorHAnsi" w:hAnsiTheme="minorHAnsi" w:cstheme="minorHAnsi"/>
          <w:sz w:val="22"/>
          <w:szCs w:val="22"/>
        </w:rPr>
        <w:t>Master</w:t>
      </w:r>
      <w:r w:rsidR="005C0317" w:rsidRPr="005C0317">
        <w:rPr>
          <w:rFonts w:asciiTheme="minorHAnsi" w:hAnsiTheme="minorHAnsi" w:cstheme="minorHAnsi"/>
          <w:sz w:val="22"/>
          <w:szCs w:val="22"/>
        </w:rPr>
        <w:t>)</w:t>
      </w:r>
      <w:r w:rsidR="00DD5898" w:rsidRPr="005C0317">
        <w:rPr>
          <w:rFonts w:asciiTheme="minorHAnsi" w:hAnsiTheme="minorHAnsi" w:cstheme="minorHAnsi"/>
          <w:sz w:val="22"/>
          <w:szCs w:val="22"/>
        </w:rPr>
        <w:t>;</w:t>
      </w:r>
    </w:p>
    <w:p w:rsidR="00DD5898" w:rsidRDefault="00DD5898" w:rsidP="00460EB2">
      <w:pPr>
        <w:pStyle w:val="Recuodecorpodetexto"/>
        <w:widowControl w:val="0"/>
        <w:numPr>
          <w:ilvl w:val="0"/>
          <w:numId w:val="39"/>
        </w:numPr>
        <w:tabs>
          <w:tab w:val="left" w:pos="1134"/>
        </w:tabs>
        <w:spacing w:after="120" w:line="264" w:lineRule="auto"/>
        <w:ind w:left="993" w:hanging="993"/>
        <w:rPr>
          <w:rFonts w:asciiTheme="minorHAnsi" w:hAnsiTheme="minorHAnsi" w:cstheme="minorHAnsi"/>
          <w:sz w:val="22"/>
          <w:szCs w:val="22"/>
        </w:rPr>
      </w:pPr>
      <w:r w:rsidRPr="005C0317">
        <w:rPr>
          <w:rFonts w:asciiTheme="minorHAnsi" w:hAnsiTheme="minorHAnsi" w:cstheme="minorHAnsi"/>
          <w:sz w:val="22"/>
          <w:szCs w:val="22"/>
        </w:rPr>
        <w:t xml:space="preserve">pão com </w:t>
      </w:r>
      <w:r w:rsidR="005C0317">
        <w:rPr>
          <w:rFonts w:asciiTheme="minorHAnsi" w:hAnsiTheme="minorHAnsi" w:cstheme="minorHAnsi"/>
          <w:sz w:val="22"/>
          <w:szCs w:val="22"/>
        </w:rPr>
        <w:t xml:space="preserve">linguiça </w:t>
      </w:r>
      <w:r w:rsidR="005C0317" w:rsidRPr="005C0317">
        <w:rPr>
          <w:rFonts w:asciiTheme="minorHAnsi" w:hAnsiTheme="minorHAnsi" w:cstheme="minorHAnsi"/>
          <w:sz w:val="22"/>
          <w:szCs w:val="22"/>
        </w:rPr>
        <w:t xml:space="preserve">(apenas em lojas </w:t>
      </w:r>
      <w:r w:rsidR="00BB48A1">
        <w:rPr>
          <w:rFonts w:asciiTheme="minorHAnsi" w:hAnsiTheme="minorHAnsi" w:cstheme="minorHAnsi"/>
          <w:sz w:val="22"/>
          <w:szCs w:val="22"/>
        </w:rPr>
        <w:t>Master</w:t>
      </w:r>
      <w:r w:rsidR="005C0317" w:rsidRPr="005C0317">
        <w:rPr>
          <w:rFonts w:asciiTheme="minorHAnsi" w:hAnsiTheme="minorHAnsi" w:cstheme="minorHAnsi"/>
          <w:sz w:val="22"/>
          <w:szCs w:val="22"/>
        </w:rPr>
        <w:t>)</w:t>
      </w:r>
      <w:r w:rsidRPr="005C0317">
        <w:rPr>
          <w:rFonts w:asciiTheme="minorHAnsi" w:hAnsiTheme="minorHAnsi" w:cstheme="minorHAnsi"/>
          <w:sz w:val="22"/>
          <w:szCs w:val="22"/>
        </w:rPr>
        <w:t>.</w:t>
      </w:r>
    </w:p>
    <w:p w:rsidR="00BB48A1" w:rsidRPr="005C0317" w:rsidRDefault="00BB48A1" w:rsidP="00460EB2">
      <w:pPr>
        <w:pStyle w:val="Recuodecorpodetexto"/>
        <w:widowControl w:val="0"/>
        <w:numPr>
          <w:ilvl w:val="0"/>
          <w:numId w:val="39"/>
        </w:numPr>
        <w:tabs>
          <w:tab w:val="left" w:pos="1134"/>
        </w:tabs>
        <w:spacing w:after="120" w:line="264" w:lineRule="auto"/>
        <w:ind w:left="993" w:hanging="99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sanduíche inglês </w:t>
      </w:r>
      <w:r w:rsidRPr="005C0317">
        <w:rPr>
          <w:rFonts w:asciiTheme="minorHAnsi" w:hAnsiTheme="minorHAnsi" w:cstheme="minorHAnsi"/>
          <w:sz w:val="22"/>
          <w:szCs w:val="22"/>
        </w:rPr>
        <w:t xml:space="preserve">(apenas em lojas </w:t>
      </w:r>
      <w:r>
        <w:rPr>
          <w:rFonts w:asciiTheme="minorHAnsi" w:hAnsiTheme="minorHAnsi" w:cstheme="minorHAnsi"/>
          <w:sz w:val="22"/>
          <w:szCs w:val="22"/>
        </w:rPr>
        <w:t>Master</w:t>
      </w:r>
      <w:r w:rsidRPr="005C0317">
        <w:rPr>
          <w:rFonts w:asciiTheme="minorHAnsi" w:hAnsiTheme="minorHAnsi" w:cstheme="minorHAnsi"/>
          <w:sz w:val="22"/>
          <w:szCs w:val="22"/>
        </w:rPr>
        <w:t>).</w:t>
      </w:r>
    </w:p>
    <w:p w:rsidR="005C0317" w:rsidRPr="005C0317" w:rsidRDefault="005C0317" w:rsidP="00460EB2">
      <w:pPr>
        <w:pStyle w:val="Recuodecorpodetexto"/>
        <w:widowControl w:val="0"/>
        <w:numPr>
          <w:ilvl w:val="0"/>
          <w:numId w:val="39"/>
        </w:numPr>
        <w:tabs>
          <w:tab w:val="left" w:pos="1134"/>
        </w:tabs>
        <w:spacing w:after="240" w:line="264" w:lineRule="auto"/>
        <w:ind w:left="993" w:hanging="99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</w:t>
      </w:r>
      <w:r w:rsidRPr="005C0317">
        <w:rPr>
          <w:rFonts w:asciiTheme="minorHAnsi" w:hAnsiTheme="minorHAnsi" w:cstheme="minorHAnsi"/>
          <w:sz w:val="22"/>
          <w:szCs w:val="22"/>
        </w:rPr>
        <w:t>ebidas, tais como</w:t>
      </w:r>
      <w:r>
        <w:rPr>
          <w:rFonts w:asciiTheme="minorHAnsi" w:hAnsiTheme="minorHAnsi" w:cstheme="minorHAnsi"/>
          <w:sz w:val="22"/>
          <w:szCs w:val="22"/>
        </w:rPr>
        <w:t>:</w:t>
      </w:r>
      <w:r w:rsidRPr="005C0317">
        <w:rPr>
          <w:rFonts w:asciiTheme="minorHAnsi" w:hAnsiTheme="minorHAnsi" w:cstheme="minorHAnsi"/>
          <w:sz w:val="22"/>
          <w:szCs w:val="22"/>
        </w:rPr>
        <w:t xml:space="preserve"> refrigerantes, cervejas, sucos e água </w:t>
      </w:r>
      <w:r w:rsidR="00FF455E">
        <w:rPr>
          <w:rFonts w:asciiTheme="minorHAnsi" w:hAnsiTheme="minorHAnsi" w:cstheme="minorHAnsi"/>
          <w:sz w:val="22"/>
          <w:szCs w:val="22"/>
        </w:rPr>
        <w:t>de coco</w:t>
      </w:r>
      <w:r w:rsidRPr="005C0317">
        <w:rPr>
          <w:rFonts w:asciiTheme="minorHAnsi" w:hAnsiTheme="minorHAnsi" w:cstheme="minorHAnsi"/>
          <w:sz w:val="22"/>
          <w:szCs w:val="22"/>
        </w:rPr>
        <w:t>.</w:t>
      </w:r>
    </w:p>
    <w:p w:rsidR="00B35B6E" w:rsidRPr="003014A6" w:rsidRDefault="00B35B6E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poderá, a qualquer momento, a seu exclusivo critério e independentemente de justificativa à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alterar, ampliar, reduzir, substituir ou simplesmente suprimir itens do seu cardápio, desde que o faça visando o seu aperfeiçoamento, e permita que 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continue a vender itens antigos do cardápio por mais 30 (trinta) dias, prazo no qual esta deverá consumir os insumos adquiridos e estocados, evitando, assim, perdas financeiras.</w:t>
      </w:r>
    </w:p>
    <w:p w:rsidR="00BB48A1" w:rsidRDefault="00BB48A1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É expressamente vedado a comercialização de produtos outros, além daqueles expressamente mencionados na Cláusula </w:t>
      </w:r>
      <w:proofErr w:type="gramStart"/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II.</w:t>
      </w:r>
      <w:proofErr w:type="gramEnd"/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1.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lastRenderedPageBreak/>
        <w:t xml:space="preserve">Na execução do objeto deste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Contrato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fará uso do logotipo e da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MARCA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empresarial da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ambos com registros já requeridos junto ao INSTITUTO NACIONAL DA PROPRIEDADE INDUSTRIAL (INPI) e em tramitação </w:t>
      </w:r>
      <w:r w:rsidR="00FF455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n</w:t>
      </w:r>
      <w:r w:rsidR="00FF455E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os 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autos do Processo Administrativo nº </w:t>
      </w:r>
      <w:r w:rsidR="00BB48A1" w:rsidRPr="00BB48A1">
        <w:rPr>
          <w:rFonts w:cstheme="minorHAnsi"/>
          <w:b w:val="0"/>
          <w:bCs w:val="0"/>
          <w:lang w:val="pt-BR"/>
        </w:rPr>
        <w:t>913422738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.</w:t>
      </w:r>
    </w:p>
    <w:p w:rsidR="003014A6" w:rsidRDefault="003014A6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Além do licenciamento da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MARCA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disponibilizará à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="00BB48A1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uma série de conhecimentos, 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doravante denominado simplesmente </w:t>
      </w:r>
      <w:r w:rsidRPr="00BB48A1">
        <w:rPr>
          <w:rFonts w:asciiTheme="minorHAnsi" w:hAnsiTheme="minorHAnsi" w:cstheme="minorHAnsi"/>
          <w:b w:val="0"/>
          <w:i/>
          <w:caps w:val="0"/>
          <w:sz w:val="22"/>
          <w:szCs w:val="22"/>
          <w:lang w:val="pt-BR"/>
        </w:rPr>
        <w:t>know-how</w:t>
      </w:r>
      <w:r w:rsidR="00BB48A1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,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do seu ramo de negócios - alimentação de rápido preparo, ou seja, </w:t>
      </w:r>
      <w:proofErr w:type="spellStart"/>
      <w:r w:rsidRPr="00174D40">
        <w:rPr>
          <w:rFonts w:asciiTheme="minorHAnsi" w:hAnsiTheme="minorHAnsi" w:cstheme="minorHAnsi"/>
          <w:b w:val="0"/>
          <w:i/>
          <w:caps w:val="0"/>
          <w:sz w:val="22"/>
          <w:szCs w:val="22"/>
          <w:lang w:val="pt-BR"/>
        </w:rPr>
        <w:t>fast-food</w:t>
      </w:r>
      <w:proofErr w:type="spellEnd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todos detalhados nas cláusulas seguintes, o que também compõe o rol de entregas da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à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que justificam a remuneração mensal pactuada neste Instrumento.</w:t>
      </w:r>
    </w:p>
    <w:p w:rsidR="00DC6725" w:rsidRPr="00DC6725" w:rsidRDefault="00DC6725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DC6725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O presente </w:t>
      </w:r>
      <w:r w:rsidRPr="00BB48A1">
        <w:rPr>
          <w:rFonts w:asciiTheme="minorHAnsi" w:hAnsiTheme="minorHAnsi" w:cstheme="minorHAnsi"/>
          <w:caps w:val="0"/>
          <w:sz w:val="22"/>
          <w:szCs w:val="22"/>
          <w:lang w:val="pt-BR"/>
        </w:rPr>
        <w:t>Contrato</w:t>
      </w:r>
      <w:r w:rsidRPr="00DC6725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é celebrado em caráter </w:t>
      </w:r>
      <w:proofErr w:type="spellStart"/>
      <w:r w:rsidRPr="00DC6725">
        <w:rPr>
          <w:rFonts w:asciiTheme="minorHAnsi" w:hAnsiTheme="minorHAnsi" w:cstheme="minorHAnsi"/>
          <w:b w:val="0"/>
          <w:i/>
          <w:caps w:val="0"/>
          <w:sz w:val="22"/>
          <w:szCs w:val="22"/>
          <w:lang w:val="pt-BR"/>
        </w:rPr>
        <w:t>intuitu</w:t>
      </w:r>
      <w:proofErr w:type="spellEnd"/>
      <w:r w:rsidRPr="00DC6725">
        <w:rPr>
          <w:rFonts w:asciiTheme="minorHAnsi" w:hAnsiTheme="minorHAnsi" w:cstheme="minorHAnsi"/>
          <w:b w:val="0"/>
          <w:i/>
          <w:caps w:val="0"/>
          <w:sz w:val="22"/>
          <w:szCs w:val="22"/>
          <w:lang w:val="pt-BR"/>
        </w:rPr>
        <w:t xml:space="preserve"> </w:t>
      </w:r>
      <w:proofErr w:type="spellStart"/>
      <w:r w:rsidRPr="00DC6725">
        <w:rPr>
          <w:rFonts w:asciiTheme="minorHAnsi" w:hAnsiTheme="minorHAnsi" w:cstheme="minorHAnsi"/>
          <w:b w:val="0"/>
          <w:i/>
          <w:caps w:val="0"/>
          <w:sz w:val="22"/>
          <w:szCs w:val="22"/>
          <w:lang w:val="pt-BR"/>
        </w:rPr>
        <w:t>persona</w:t>
      </w:r>
      <w:proofErr w:type="spellEnd"/>
      <w:r w:rsidRPr="00DC6725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tendo por base a figura do sócio </w:t>
      </w:r>
      <w:r w:rsidR="008D2AA7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principal</w:t>
      </w:r>
      <w:r w:rsidRPr="00DC6725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</w:t>
      </w:r>
      <w:r w:rsidR="008D2AA7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pessoa física </w:t>
      </w:r>
      <w:proofErr w:type="spellStart"/>
      <w:ins w:id="8" w:author="Márcio" w:date="2018-03-31T18:02:00Z">
        <w:r>
          <w:rPr>
            <w:rFonts w:asciiTheme="minorHAnsi" w:hAnsiTheme="minorHAnsi" w:cstheme="minorHAnsi"/>
            <w:b w:val="0"/>
            <w:caps w:val="0"/>
            <w:sz w:val="22"/>
            <w:szCs w:val="22"/>
            <w:lang w:val="pt-BR"/>
          </w:rPr>
          <w:t>xxxxxxxxxxxxxxxxxxxxxxx</w:t>
        </w:r>
        <w:proofErr w:type="spellEnd"/>
        <w:r w:rsidRPr="00DC6725">
          <w:rPr>
            <w:rFonts w:asciiTheme="minorHAnsi" w:hAnsiTheme="minorHAnsi" w:cstheme="minorHAnsi"/>
            <w:b w:val="0"/>
            <w:caps w:val="0"/>
            <w:sz w:val="22"/>
            <w:szCs w:val="22"/>
            <w:lang w:val="pt-BR"/>
          </w:rPr>
          <w:t xml:space="preserve">, </w:t>
        </w:r>
      </w:ins>
      <w:r w:rsidRPr="00DC6725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que deverá possuir, no mínimo, 51% (</w:t>
      </w:r>
      <w:proofErr w:type="spellStart"/>
      <w:r w:rsidRPr="00DC6725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cinqüenta</w:t>
      </w:r>
      <w:proofErr w:type="spellEnd"/>
      <w:r w:rsidRPr="00DC6725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e um por cento) do capital social da FRANQUEADA, além de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se responsabilizar pel</w:t>
      </w:r>
      <w:r w:rsidRPr="00DC6725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a gerência e administração da loja</w:t>
      </w:r>
      <w:r w:rsidR="00BB48A1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.</w:t>
      </w:r>
    </w:p>
    <w:p w:rsidR="007675D0" w:rsidRPr="00DC6725" w:rsidRDefault="007675D0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Integra o</w:t>
      </w:r>
      <w:r w:rsidRPr="00DC6725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presente </w:t>
      </w:r>
      <w:proofErr w:type="gramStart"/>
      <w:r w:rsidRPr="00BB48A1">
        <w:rPr>
          <w:rFonts w:asciiTheme="minorHAnsi" w:hAnsiTheme="minorHAnsi" w:cstheme="minorHAnsi"/>
          <w:caps w:val="0"/>
          <w:sz w:val="22"/>
          <w:szCs w:val="22"/>
          <w:lang w:val="pt-BR"/>
        </w:rPr>
        <w:t>Contrato</w:t>
      </w:r>
      <w:r w:rsidRPr="00DC6725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,</w:t>
      </w:r>
      <w:proofErr w:type="gramEnd"/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como anexo, a Circular de Oferta de Franquia, recebida e aceita pela </w:t>
      </w:r>
      <w:r w:rsidRPr="007675D0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.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0"/>
          <w:numId w:val="18"/>
        </w:numPr>
        <w:tabs>
          <w:tab w:val="left" w:pos="1701"/>
        </w:tabs>
        <w:spacing w:before="480" w:after="240" w:line="264" w:lineRule="auto"/>
        <w:ind w:left="0" w:firstLine="0"/>
        <w:jc w:val="center"/>
        <w:rPr>
          <w:rFonts w:asciiTheme="minorHAnsi" w:hAnsiTheme="minorHAnsi" w:cstheme="minorHAnsi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 xml:space="preserve">TRANSFERÊNCIA DE </w:t>
      </w:r>
      <w:r w:rsidRPr="00BB48A1">
        <w:rPr>
          <w:rFonts w:asciiTheme="minorHAnsi" w:hAnsiTheme="minorHAnsi" w:cstheme="minorHAnsi"/>
          <w:i/>
          <w:caps w:val="0"/>
          <w:sz w:val="22"/>
          <w:szCs w:val="22"/>
          <w:lang w:val="pt-BR"/>
        </w:rPr>
        <w:t>KNOW-HOW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 xml:space="preserve"> DA FRANQUEADORA </w:t>
      </w:r>
      <w:r w:rsidR="009B1A5A">
        <w:rPr>
          <w:rFonts w:asciiTheme="minorHAnsi" w:hAnsiTheme="minorHAnsi" w:cstheme="minorHAnsi"/>
          <w:caps w:val="0"/>
          <w:sz w:val="22"/>
          <w:szCs w:val="22"/>
          <w:lang w:val="pt-BR"/>
        </w:rPr>
        <w:t>À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 xml:space="preserve"> FRANQUEADA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993"/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Além do licenciamento da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MARCA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estabelecido no item </w:t>
      </w:r>
      <w:proofErr w:type="gramStart"/>
      <w:r w:rsidR="005C0317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II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.</w:t>
      </w:r>
      <w:proofErr w:type="gramEnd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1, 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ainda disponibilizará à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o seu know-how sobre todas as etapas de produção dos produtos alimentícios que são servidos no(s) estabelecimento(s) da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, tais como:</w:t>
      </w:r>
    </w:p>
    <w:p w:rsidR="005C0317" w:rsidRDefault="005C0317" w:rsidP="00460EB2">
      <w:pPr>
        <w:pStyle w:val="Recuodecorpodetexto"/>
        <w:widowControl w:val="0"/>
        <w:numPr>
          <w:ilvl w:val="4"/>
          <w:numId w:val="20"/>
        </w:numPr>
        <w:spacing w:after="120" w:line="264" w:lineRule="auto"/>
        <w:ind w:left="993" w:hanging="99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localização da loja;</w:t>
      </w:r>
    </w:p>
    <w:p w:rsidR="005C0317" w:rsidRDefault="005C0317" w:rsidP="00460EB2">
      <w:pPr>
        <w:pStyle w:val="Recuodecorpodetexto"/>
        <w:widowControl w:val="0"/>
        <w:numPr>
          <w:ilvl w:val="4"/>
          <w:numId w:val="20"/>
        </w:numPr>
        <w:spacing w:after="120" w:line="264" w:lineRule="auto"/>
        <w:ind w:left="993" w:hanging="99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adequação da loja</w:t>
      </w:r>
      <w:r w:rsidR="009B1A5A">
        <w:rPr>
          <w:rFonts w:asciiTheme="minorHAnsi" w:hAnsiTheme="minorHAnsi" w:cstheme="minorHAnsi"/>
          <w:sz w:val="22"/>
          <w:szCs w:val="22"/>
        </w:rPr>
        <w:t xml:space="preserve">, que deverá seguir os padrões da rede de lojas </w:t>
      </w:r>
      <w:r w:rsidR="00C64878">
        <w:rPr>
          <w:rFonts w:asciiTheme="minorHAnsi" w:hAnsiTheme="minorHAnsi" w:cstheme="minorHAnsi"/>
          <w:sz w:val="22"/>
          <w:szCs w:val="22"/>
        </w:rPr>
        <w:t>franqueada</w:t>
      </w:r>
      <w:r w:rsidR="009B1A5A">
        <w:rPr>
          <w:rFonts w:asciiTheme="minorHAnsi" w:hAnsiTheme="minorHAnsi" w:cstheme="minorHAnsi"/>
          <w:sz w:val="22"/>
          <w:szCs w:val="22"/>
        </w:rPr>
        <w:t>s, no que toca à exibição da marca, cores, materiais de acabamento, disposição dos equipamentos</w:t>
      </w:r>
      <w:r>
        <w:rPr>
          <w:rFonts w:asciiTheme="minorHAnsi" w:hAnsiTheme="minorHAnsi" w:cstheme="minorHAnsi"/>
          <w:sz w:val="22"/>
          <w:szCs w:val="22"/>
        </w:rPr>
        <w:t>;</w:t>
      </w:r>
    </w:p>
    <w:p w:rsidR="003014A6" w:rsidRPr="003014A6" w:rsidRDefault="003014A6" w:rsidP="00460EB2">
      <w:pPr>
        <w:pStyle w:val="Recuodecorpodetexto"/>
        <w:widowControl w:val="0"/>
        <w:numPr>
          <w:ilvl w:val="4"/>
          <w:numId w:val="20"/>
        </w:numPr>
        <w:spacing w:after="120" w:line="264" w:lineRule="auto"/>
        <w:ind w:left="993" w:hanging="993"/>
        <w:rPr>
          <w:rFonts w:asciiTheme="minorHAnsi" w:hAnsiTheme="minorHAnsi" w:cstheme="minorHAnsi"/>
          <w:sz w:val="22"/>
          <w:szCs w:val="22"/>
        </w:rPr>
      </w:pPr>
      <w:r w:rsidRPr="003014A6">
        <w:rPr>
          <w:rFonts w:asciiTheme="minorHAnsi" w:hAnsiTheme="minorHAnsi" w:cstheme="minorHAnsi"/>
          <w:sz w:val="22"/>
          <w:szCs w:val="22"/>
        </w:rPr>
        <w:t xml:space="preserve">compra dos insumos </w:t>
      </w:r>
      <w:r w:rsidR="005C0317">
        <w:rPr>
          <w:rFonts w:asciiTheme="minorHAnsi" w:hAnsiTheme="minorHAnsi" w:cstheme="minorHAnsi"/>
          <w:sz w:val="22"/>
          <w:szCs w:val="22"/>
        </w:rPr>
        <w:t xml:space="preserve">e suprimentos </w:t>
      </w:r>
      <w:r w:rsidRPr="003014A6">
        <w:rPr>
          <w:rFonts w:asciiTheme="minorHAnsi" w:hAnsiTheme="minorHAnsi" w:cstheme="minorHAnsi"/>
          <w:sz w:val="22"/>
          <w:szCs w:val="22"/>
        </w:rPr>
        <w:t xml:space="preserve">necessários à </w:t>
      </w:r>
      <w:r w:rsidR="005C0317">
        <w:rPr>
          <w:rFonts w:asciiTheme="minorHAnsi" w:hAnsiTheme="minorHAnsi" w:cstheme="minorHAnsi"/>
          <w:sz w:val="22"/>
          <w:szCs w:val="22"/>
        </w:rPr>
        <w:t xml:space="preserve">operação da </w:t>
      </w:r>
      <w:r w:rsidRPr="003014A6">
        <w:rPr>
          <w:rFonts w:asciiTheme="minorHAnsi" w:hAnsiTheme="minorHAnsi" w:cstheme="minorHAnsi"/>
          <w:sz w:val="22"/>
          <w:szCs w:val="22"/>
        </w:rPr>
        <w:t xml:space="preserve">loja da </w:t>
      </w:r>
      <w:r w:rsidRPr="003014A6">
        <w:rPr>
          <w:rFonts w:asciiTheme="minorHAnsi" w:hAnsiTheme="minorHAnsi" w:cstheme="minorHAnsi"/>
          <w:b/>
          <w:sz w:val="22"/>
          <w:szCs w:val="22"/>
        </w:rPr>
        <w:t>FRANQUEADA</w:t>
      </w:r>
      <w:r w:rsidRPr="003014A6">
        <w:rPr>
          <w:rFonts w:asciiTheme="minorHAnsi" w:hAnsiTheme="minorHAnsi" w:cstheme="minorHAnsi"/>
          <w:sz w:val="22"/>
          <w:szCs w:val="22"/>
        </w:rPr>
        <w:t>;</w:t>
      </w:r>
    </w:p>
    <w:p w:rsidR="003014A6" w:rsidRPr="003014A6" w:rsidRDefault="003014A6" w:rsidP="00460EB2">
      <w:pPr>
        <w:widowControl w:val="0"/>
        <w:numPr>
          <w:ilvl w:val="4"/>
          <w:numId w:val="20"/>
        </w:numPr>
        <w:spacing w:after="120" w:line="264" w:lineRule="auto"/>
        <w:ind w:left="993" w:hanging="993"/>
        <w:jc w:val="both"/>
        <w:rPr>
          <w:rFonts w:cstheme="minorHAnsi"/>
        </w:rPr>
      </w:pPr>
      <w:r w:rsidRPr="003014A6">
        <w:rPr>
          <w:rFonts w:cstheme="minorHAnsi"/>
        </w:rPr>
        <w:t xml:space="preserve">montagem do cardápio da loja da </w:t>
      </w:r>
      <w:r w:rsidRPr="003014A6">
        <w:rPr>
          <w:rFonts w:cstheme="minorHAnsi"/>
          <w:b/>
        </w:rPr>
        <w:t>FRANQUEADA</w:t>
      </w:r>
      <w:r w:rsidRPr="003014A6">
        <w:rPr>
          <w:rFonts w:cstheme="minorHAnsi"/>
        </w:rPr>
        <w:t>;</w:t>
      </w:r>
    </w:p>
    <w:p w:rsidR="003014A6" w:rsidRPr="003014A6" w:rsidRDefault="003014A6" w:rsidP="00460EB2">
      <w:pPr>
        <w:widowControl w:val="0"/>
        <w:numPr>
          <w:ilvl w:val="4"/>
          <w:numId w:val="20"/>
        </w:numPr>
        <w:spacing w:after="120" w:line="264" w:lineRule="auto"/>
        <w:ind w:left="993" w:hanging="993"/>
        <w:jc w:val="both"/>
        <w:rPr>
          <w:rFonts w:cstheme="minorHAnsi"/>
        </w:rPr>
      </w:pPr>
      <w:r w:rsidRPr="003014A6">
        <w:rPr>
          <w:rFonts w:cstheme="minorHAnsi"/>
        </w:rPr>
        <w:t xml:space="preserve">manipulação e armazenagem dos insumos da loja da </w:t>
      </w:r>
      <w:r w:rsidRPr="003014A6">
        <w:rPr>
          <w:rFonts w:cstheme="minorHAnsi"/>
          <w:b/>
        </w:rPr>
        <w:t>FRANQUEADA</w:t>
      </w:r>
      <w:r w:rsidRPr="003014A6">
        <w:rPr>
          <w:rFonts w:cstheme="minorHAnsi"/>
        </w:rPr>
        <w:t>;</w:t>
      </w:r>
    </w:p>
    <w:p w:rsidR="003014A6" w:rsidRPr="003014A6" w:rsidRDefault="003014A6" w:rsidP="00460EB2">
      <w:pPr>
        <w:widowControl w:val="0"/>
        <w:numPr>
          <w:ilvl w:val="4"/>
          <w:numId w:val="20"/>
        </w:numPr>
        <w:spacing w:after="120" w:line="264" w:lineRule="auto"/>
        <w:ind w:left="993" w:hanging="993"/>
        <w:jc w:val="both"/>
        <w:rPr>
          <w:rFonts w:cstheme="minorHAnsi"/>
        </w:rPr>
      </w:pPr>
      <w:r w:rsidRPr="003014A6">
        <w:rPr>
          <w:rFonts w:cstheme="minorHAnsi"/>
        </w:rPr>
        <w:t xml:space="preserve">preparo dos itens do cardápio da loja da </w:t>
      </w:r>
      <w:r w:rsidRPr="003014A6">
        <w:rPr>
          <w:rFonts w:cstheme="minorHAnsi"/>
          <w:b/>
        </w:rPr>
        <w:t>FRANQUEADA</w:t>
      </w:r>
      <w:r w:rsidRPr="003014A6">
        <w:rPr>
          <w:rFonts w:cstheme="minorHAnsi"/>
        </w:rPr>
        <w:t>;</w:t>
      </w:r>
    </w:p>
    <w:p w:rsidR="003014A6" w:rsidRPr="003014A6" w:rsidRDefault="003014A6" w:rsidP="00460EB2">
      <w:pPr>
        <w:widowControl w:val="0"/>
        <w:numPr>
          <w:ilvl w:val="4"/>
          <w:numId w:val="20"/>
        </w:numPr>
        <w:spacing w:after="120" w:line="264" w:lineRule="auto"/>
        <w:ind w:left="993" w:hanging="993"/>
        <w:jc w:val="both"/>
        <w:rPr>
          <w:rFonts w:cstheme="minorHAnsi"/>
        </w:rPr>
      </w:pPr>
      <w:r w:rsidRPr="003014A6">
        <w:rPr>
          <w:rFonts w:cstheme="minorHAnsi"/>
        </w:rPr>
        <w:t xml:space="preserve">métodos de servir os itens do cardápio na loja da </w:t>
      </w:r>
      <w:r w:rsidRPr="003014A6">
        <w:rPr>
          <w:rFonts w:cstheme="minorHAnsi"/>
          <w:b/>
        </w:rPr>
        <w:t>FRANQUEADA</w:t>
      </w:r>
      <w:r w:rsidRPr="003014A6">
        <w:rPr>
          <w:rFonts w:cstheme="minorHAnsi"/>
        </w:rPr>
        <w:t>;</w:t>
      </w:r>
    </w:p>
    <w:p w:rsidR="003014A6" w:rsidRPr="003014A6" w:rsidRDefault="003014A6" w:rsidP="00460EB2">
      <w:pPr>
        <w:widowControl w:val="0"/>
        <w:numPr>
          <w:ilvl w:val="4"/>
          <w:numId w:val="20"/>
        </w:numPr>
        <w:spacing w:after="120" w:line="264" w:lineRule="auto"/>
        <w:ind w:left="993" w:hanging="993"/>
        <w:jc w:val="both"/>
        <w:rPr>
          <w:rFonts w:cstheme="minorHAnsi"/>
        </w:rPr>
      </w:pPr>
      <w:r w:rsidRPr="003014A6">
        <w:rPr>
          <w:rFonts w:cstheme="minorHAnsi"/>
        </w:rPr>
        <w:t xml:space="preserve">métodos de descarte dos resíduos do estabelecimento da </w:t>
      </w:r>
      <w:r w:rsidRPr="003014A6">
        <w:rPr>
          <w:rFonts w:cstheme="minorHAnsi"/>
          <w:b/>
        </w:rPr>
        <w:t>FRANQUEADA</w:t>
      </w:r>
      <w:r w:rsidRPr="003014A6">
        <w:rPr>
          <w:rFonts w:cstheme="minorHAnsi"/>
        </w:rPr>
        <w:t>;</w:t>
      </w:r>
    </w:p>
    <w:p w:rsidR="005C0317" w:rsidRDefault="005C0317" w:rsidP="00460EB2">
      <w:pPr>
        <w:widowControl w:val="0"/>
        <w:numPr>
          <w:ilvl w:val="4"/>
          <w:numId w:val="20"/>
        </w:numPr>
        <w:spacing w:after="120" w:line="264" w:lineRule="auto"/>
        <w:ind w:left="993" w:hanging="993"/>
        <w:jc w:val="both"/>
        <w:rPr>
          <w:rFonts w:cstheme="minorHAnsi"/>
        </w:rPr>
      </w:pPr>
      <w:r>
        <w:rPr>
          <w:rFonts w:cstheme="minorHAnsi"/>
        </w:rPr>
        <w:t>perfil e características dos recursos humanos</w:t>
      </w:r>
      <w:r w:rsidR="00D222A5">
        <w:rPr>
          <w:rFonts w:cstheme="minorHAnsi"/>
        </w:rPr>
        <w:t xml:space="preserve"> </w:t>
      </w:r>
      <w:r>
        <w:rPr>
          <w:rFonts w:cstheme="minorHAnsi"/>
        </w:rPr>
        <w:t xml:space="preserve">a serem contratados pela </w:t>
      </w:r>
      <w:r w:rsidRPr="009B1A5A">
        <w:rPr>
          <w:rFonts w:cstheme="minorHAnsi"/>
          <w:b/>
        </w:rPr>
        <w:t>FRANQUEADA</w:t>
      </w:r>
      <w:r>
        <w:rPr>
          <w:rFonts w:cstheme="minorHAnsi"/>
        </w:rPr>
        <w:t>;</w:t>
      </w:r>
    </w:p>
    <w:p w:rsidR="005C0317" w:rsidRDefault="005C0317" w:rsidP="00460EB2">
      <w:pPr>
        <w:widowControl w:val="0"/>
        <w:numPr>
          <w:ilvl w:val="4"/>
          <w:numId w:val="20"/>
        </w:numPr>
        <w:spacing w:after="120" w:line="264" w:lineRule="auto"/>
        <w:ind w:left="993" w:hanging="993"/>
        <w:jc w:val="both"/>
        <w:rPr>
          <w:rFonts w:cstheme="minorHAnsi"/>
        </w:rPr>
      </w:pPr>
      <w:r>
        <w:rPr>
          <w:rFonts w:cstheme="minorHAnsi"/>
        </w:rPr>
        <w:t>treinamento dos recursos humanos</w:t>
      </w:r>
      <w:r w:rsidR="009B1A5A">
        <w:rPr>
          <w:rFonts w:cstheme="minorHAnsi"/>
        </w:rPr>
        <w:t xml:space="preserve"> da </w:t>
      </w:r>
      <w:r w:rsidR="009B1A5A" w:rsidRPr="009B1A5A">
        <w:rPr>
          <w:rFonts w:cstheme="minorHAnsi"/>
          <w:b/>
        </w:rPr>
        <w:t>FRANQUEADA</w:t>
      </w:r>
      <w:r>
        <w:rPr>
          <w:rFonts w:cstheme="minorHAnsi"/>
        </w:rPr>
        <w:t>;</w:t>
      </w:r>
    </w:p>
    <w:p w:rsidR="003014A6" w:rsidRPr="003014A6" w:rsidRDefault="003014A6" w:rsidP="00460EB2">
      <w:pPr>
        <w:widowControl w:val="0"/>
        <w:numPr>
          <w:ilvl w:val="4"/>
          <w:numId w:val="20"/>
        </w:numPr>
        <w:spacing w:after="240" w:line="264" w:lineRule="auto"/>
        <w:ind w:left="993" w:hanging="993"/>
        <w:jc w:val="both"/>
        <w:rPr>
          <w:rFonts w:cstheme="minorHAnsi"/>
        </w:rPr>
      </w:pPr>
      <w:r w:rsidRPr="003014A6">
        <w:rPr>
          <w:rFonts w:cstheme="minorHAnsi"/>
        </w:rPr>
        <w:t xml:space="preserve">todos os demais conhecimentos necessários ao preparo e fornecimento dos itens do cardápio aos clientes do estabelecimento da </w:t>
      </w:r>
      <w:r w:rsidRPr="003014A6">
        <w:rPr>
          <w:rFonts w:cstheme="minorHAnsi"/>
          <w:b/>
        </w:rPr>
        <w:t>FRANQUEADORA</w:t>
      </w:r>
      <w:r w:rsidRPr="003014A6">
        <w:rPr>
          <w:rFonts w:cstheme="minorHAnsi"/>
        </w:rPr>
        <w:t>.</w:t>
      </w:r>
    </w:p>
    <w:p w:rsidR="003014A6" w:rsidRPr="003014A6" w:rsidRDefault="00B35B6E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993"/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A</w:t>
      </w:r>
      <w:r w:rsidR="003014A6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 w:rsidR="003014A6"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="003014A6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ainda disponibilizará à </w:t>
      </w:r>
      <w:r w:rsidR="003014A6"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="003014A6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 w:rsidR="009B1A5A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os fornecedores para a </w:t>
      </w:r>
      <w:r w:rsidR="009B1A5A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lastRenderedPageBreak/>
        <w:t xml:space="preserve">montagem e operação </w:t>
      </w:r>
      <w:r w:rsidR="003014A6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da sua loja, os quais deverão </w:t>
      </w:r>
      <w:proofErr w:type="gramStart"/>
      <w:r w:rsidR="003014A6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ser</w:t>
      </w:r>
      <w:r w:rsidR="009B1A5A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,</w:t>
      </w:r>
      <w:proofErr w:type="gramEnd"/>
      <w:r w:rsidR="003014A6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obrigatoriamente</w:t>
      </w:r>
      <w:r w:rsidR="009B1A5A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,</w:t>
      </w:r>
      <w:r w:rsidR="003014A6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contratados pela </w:t>
      </w:r>
      <w:r w:rsidR="003014A6"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="003014A6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:</w:t>
      </w:r>
    </w:p>
    <w:p w:rsidR="003014A6" w:rsidRPr="003014A6" w:rsidRDefault="003014A6" w:rsidP="00460EB2">
      <w:pPr>
        <w:pStyle w:val="Recuodecorpodetexto"/>
        <w:widowControl w:val="0"/>
        <w:numPr>
          <w:ilvl w:val="4"/>
          <w:numId w:val="22"/>
        </w:numPr>
        <w:spacing w:after="120" w:line="264" w:lineRule="auto"/>
        <w:ind w:left="993" w:hanging="993"/>
        <w:rPr>
          <w:rFonts w:asciiTheme="minorHAnsi" w:hAnsiTheme="minorHAnsi" w:cstheme="minorHAnsi"/>
          <w:sz w:val="22"/>
          <w:szCs w:val="22"/>
        </w:rPr>
      </w:pPr>
      <w:r w:rsidRPr="003014A6">
        <w:rPr>
          <w:rFonts w:asciiTheme="minorHAnsi" w:hAnsiTheme="minorHAnsi" w:cstheme="minorHAnsi"/>
          <w:sz w:val="22"/>
          <w:szCs w:val="22"/>
        </w:rPr>
        <w:t>equipamentos necessários à montagem da loja, e seus respectivos fornecedores;</w:t>
      </w:r>
    </w:p>
    <w:p w:rsidR="003014A6" w:rsidRPr="003014A6" w:rsidRDefault="003014A6" w:rsidP="00460EB2">
      <w:pPr>
        <w:widowControl w:val="0"/>
        <w:numPr>
          <w:ilvl w:val="4"/>
          <w:numId w:val="22"/>
        </w:numPr>
        <w:spacing w:after="120" w:line="264" w:lineRule="auto"/>
        <w:ind w:left="993" w:hanging="993"/>
        <w:jc w:val="both"/>
        <w:rPr>
          <w:rFonts w:cstheme="minorHAnsi"/>
        </w:rPr>
      </w:pPr>
      <w:r w:rsidRPr="003014A6">
        <w:rPr>
          <w:rFonts w:cstheme="minorHAnsi"/>
        </w:rPr>
        <w:t>fornecedores de suprimentos necessários à operação da loja;</w:t>
      </w:r>
    </w:p>
    <w:p w:rsidR="003014A6" w:rsidRPr="003014A6" w:rsidRDefault="003014A6" w:rsidP="00460EB2">
      <w:pPr>
        <w:widowControl w:val="0"/>
        <w:numPr>
          <w:ilvl w:val="4"/>
          <w:numId w:val="22"/>
        </w:numPr>
        <w:spacing w:after="240" w:line="264" w:lineRule="auto"/>
        <w:ind w:left="993" w:hanging="993"/>
        <w:jc w:val="both"/>
        <w:rPr>
          <w:rFonts w:cstheme="minorHAnsi"/>
        </w:rPr>
      </w:pPr>
      <w:proofErr w:type="gramStart"/>
      <w:r w:rsidRPr="003014A6">
        <w:rPr>
          <w:rFonts w:cstheme="minorHAnsi"/>
        </w:rPr>
        <w:t>sistema</w:t>
      </w:r>
      <w:proofErr w:type="gramEnd"/>
      <w:r w:rsidRPr="003014A6">
        <w:rPr>
          <w:rFonts w:cstheme="minorHAnsi"/>
        </w:rPr>
        <w:t xml:space="preserve"> de gestão financeira, estoque e demais aspectos da administração básica do estabelecimento da </w:t>
      </w:r>
      <w:r w:rsidRPr="003014A6">
        <w:rPr>
          <w:rFonts w:cstheme="minorHAnsi"/>
          <w:b/>
        </w:rPr>
        <w:t>FRANQUEADA</w:t>
      </w:r>
      <w:r w:rsidRPr="003014A6">
        <w:rPr>
          <w:rFonts w:cstheme="minorHAnsi"/>
        </w:rPr>
        <w:t xml:space="preserve">, o qual será utilizado pela mesma, permitindo à </w:t>
      </w:r>
      <w:r w:rsidRPr="003014A6">
        <w:rPr>
          <w:rFonts w:cstheme="minorHAnsi"/>
          <w:b/>
        </w:rPr>
        <w:t>FRANQUEADORA</w:t>
      </w:r>
      <w:r w:rsidRPr="003014A6">
        <w:rPr>
          <w:rFonts w:cstheme="minorHAnsi"/>
        </w:rPr>
        <w:t xml:space="preserve"> o acesso aos itens que permitam a apuração (ou conferência) do faturamento bruto da </w:t>
      </w:r>
      <w:r w:rsidRPr="003014A6">
        <w:rPr>
          <w:rFonts w:cstheme="minorHAnsi"/>
          <w:b/>
        </w:rPr>
        <w:t>FRANQUEADA</w:t>
      </w:r>
      <w:r w:rsidRPr="003014A6">
        <w:rPr>
          <w:rFonts w:cstheme="minorHAnsi"/>
        </w:rPr>
        <w:t>;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0"/>
          <w:numId w:val="18"/>
        </w:numPr>
        <w:tabs>
          <w:tab w:val="left" w:pos="1701"/>
        </w:tabs>
        <w:spacing w:before="480" w:after="240" w:line="264" w:lineRule="auto"/>
        <w:ind w:left="0" w:firstLine="0"/>
        <w:jc w:val="center"/>
        <w:rPr>
          <w:rFonts w:asciiTheme="minorHAnsi" w:hAnsiTheme="minorHAnsi" w:cstheme="minorHAnsi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TERRITÓRIO</w:t>
      </w:r>
    </w:p>
    <w:p w:rsidR="003014A6" w:rsidRPr="003014A6" w:rsidRDefault="00D75E8A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993"/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A</w:t>
      </w:r>
      <w:r w:rsidR="003014A6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Franqueada pretende abrir 1 (uma)</w:t>
      </w:r>
      <w:r w:rsidR="003014A6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loja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 w:rsidR="003014A6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do tipo __________, em (município), (estado), no bairro ________________, com as dimensões aproximadas de ______ m</w:t>
      </w:r>
      <w:r w:rsidR="003014A6" w:rsidRPr="009B1A5A">
        <w:rPr>
          <w:rFonts w:asciiTheme="minorHAnsi" w:hAnsiTheme="minorHAnsi" w:cstheme="minorHAnsi"/>
          <w:b w:val="0"/>
          <w:caps w:val="0"/>
          <w:sz w:val="22"/>
          <w:szCs w:val="22"/>
          <w:vertAlign w:val="superscript"/>
          <w:lang w:val="pt-BR"/>
        </w:rPr>
        <w:t>2</w:t>
      </w:r>
      <w:r w:rsidR="003014A6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com o que a </w:t>
      </w:r>
      <w:r w:rsidR="003014A6"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="003014A6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expressamente anui neste Instrumento. </w:t>
      </w:r>
    </w:p>
    <w:p w:rsidR="003014A6" w:rsidRDefault="003014A6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993"/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Caso 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tenha interesse de abrir mais lojas da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MARCA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o presente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Contrato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deverá ser aditado neste sentido, devendo a localização da(s) futura(s) lojas </w:t>
      </w:r>
      <w:proofErr w:type="gramStart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ser</w:t>
      </w:r>
      <w:r w:rsidR="007675D0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(</w:t>
      </w:r>
      <w:proofErr w:type="gramEnd"/>
      <w:r w:rsidR="007675D0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em)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prévia e expressamente autorizada</w:t>
      </w:r>
      <w:r w:rsidR="007675D0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(s)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pela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.</w:t>
      </w:r>
    </w:p>
    <w:p w:rsidR="00B35B6E" w:rsidRPr="003014A6" w:rsidRDefault="00B35B6E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993"/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Fica </w:t>
      </w:r>
      <w:proofErr w:type="gramStart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garantido</w:t>
      </w:r>
      <w:proofErr w:type="gramEnd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 w:rsidR="00611500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à</w:t>
      </w:r>
      <w:r w:rsidR="00611500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 w:rsidR="00611500" w:rsidRPr="007675D0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="00611500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 w:rsidR="00611500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exclusividade d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a exploração comercial de uma área </w:t>
      </w:r>
      <w:r w:rsidR="00611500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no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raio de 1.000 m ao redor de sua loja, sendo vedada a liberação </w:t>
      </w:r>
      <w:r w:rsidR="00611500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outra 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loja nesse espaço, exceto se </w:t>
      </w:r>
      <w:r w:rsidR="00D75E8A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a </w:t>
      </w:r>
      <w:r w:rsidR="00611500" w:rsidRPr="00611500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="00611500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consentir expressamente com a localização da loja pretendida</w:t>
      </w:r>
      <w:r w:rsidR="00D75E8A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, consultando</w:t>
      </w:r>
      <w:r w:rsidR="00C64878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, anteriormente,</w:t>
      </w:r>
      <w:r w:rsidR="00D75E8A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o proprietário da loja já </w:t>
      </w:r>
      <w:r w:rsidR="00C64878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estabelecida</w:t>
      </w:r>
      <w:r w:rsidR="007675D0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, e considerando a existência de barreiras físicas que distingam o público das duas lojas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.</w:t>
      </w:r>
    </w:p>
    <w:p w:rsidR="00B35B6E" w:rsidRPr="00B35B6E" w:rsidRDefault="00B35B6E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993"/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B35B6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O endereço das 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lojas</w:t>
      </w:r>
      <w:r w:rsidRPr="00B35B6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já instaladas </w:t>
      </w:r>
      <w:r w:rsidRPr="00B35B6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somente poder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á ser alterado</w:t>
      </w:r>
      <w:r w:rsidRPr="00B35B6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após 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prévia e </w:t>
      </w:r>
      <w:r w:rsidRPr="00B35B6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expressa concordância d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a</w:t>
      </w:r>
      <w:r w:rsidRPr="00B35B6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 w:rsidRPr="00B35B6E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</w:t>
      </w:r>
      <w:r>
        <w:rPr>
          <w:rFonts w:asciiTheme="minorHAnsi" w:hAnsiTheme="minorHAnsi" w:cstheme="minorHAnsi"/>
          <w:caps w:val="0"/>
          <w:sz w:val="22"/>
          <w:szCs w:val="22"/>
          <w:lang w:val="pt-BR"/>
        </w:rPr>
        <w:t>A</w:t>
      </w:r>
      <w:r w:rsidRPr="00B35B6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.</w:t>
      </w:r>
    </w:p>
    <w:p w:rsidR="009B1A5A" w:rsidRPr="00B35B6E" w:rsidRDefault="00B35B6E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993"/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B35B6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Fica terminantemente vedado 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à</w:t>
      </w:r>
      <w:r w:rsidRPr="00B35B6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 w:rsidRPr="00B35B6E">
        <w:rPr>
          <w:rFonts w:asciiTheme="minorHAnsi" w:hAnsiTheme="minorHAnsi" w:cstheme="minorHAnsi"/>
          <w:caps w:val="0"/>
          <w:sz w:val="22"/>
          <w:szCs w:val="22"/>
          <w:lang w:val="pt-BR"/>
        </w:rPr>
        <w:t>FRANQUEAD</w:t>
      </w:r>
      <w:r>
        <w:rPr>
          <w:rFonts w:asciiTheme="minorHAnsi" w:hAnsiTheme="minorHAnsi" w:cstheme="minorHAnsi"/>
          <w:caps w:val="0"/>
          <w:sz w:val="22"/>
          <w:szCs w:val="22"/>
          <w:lang w:val="pt-BR"/>
        </w:rPr>
        <w:t>A</w:t>
      </w:r>
      <w:r w:rsidRPr="00B35B6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o uso ou a instalação de outro estabelecimento, sem a autorização 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prévia e </w:t>
      </w:r>
      <w:r w:rsidRPr="00B35B6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expressa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da </w:t>
      </w:r>
      <w:r w:rsidRPr="00B35B6E">
        <w:rPr>
          <w:rFonts w:asciiTheme="minorHAnsi" w:hAnsiTheme="minorHAnsi" w:cstheme="minorHAnsi"/>
          <w:caps w:val="0"/>
          <w:sz w:val="22"/>
          <w:szCs w:val="22"/>
          <w:lang w:val="pt-BR"/>
        </w:rPr>
        <w:t>FRANQUEAD</w:t>
      </w:r>
      <w:r>
        <w:rPr>
          <w:rFonts w:asciiTheme="minorHAnsi" w:hAnsiTheme="minorHAnsi" w:cstheme="minorHAnsi"/>
          <w:caps w:val="0"/>
          <w:sz w:val="22"/>
          <w:szCs w:val="22"/>
          <w:lang w:val="pt-BR"/>
        </w:rPr>
        <w:t>OR</w:t>
      </w:r>
      <w:r w:rsidRPr="00B35B6E">
        <w:rPr>
          <w:rFonts w:asciiTheme="minorHAnsi" w:hAnsiTheme="minorHAnsi" w:cstheme="minorHAnsi"/>
          <w:caps w:val="0"/>
          <w:sz w:val="22"/>
          <w:szCs w:val="22"/>
          <w:lang w:val="pt-BR"/>
        </w:rPr>
        <w:t>A</w:t>
      </w:r>
      <w:r w:rsidRPr="00B35B6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.</w:t>
      </w:r>
    </w:p>
    <w:p w:rsidR="00353EAF" w:rsidRPr="006E53FD" w:rsidRDefault="00353EAF" w:rsidP="00460EB2">
      <w:pPr>
        <w:pStyle w:val="Ttulo1"/>
        <w:keepNext w:val="0"/>
        <w:widowControl w:val="0"/>
        <w:numPr>
          <w:ilvl w:val="0"/>
          <w:numId w:val="18"/>
        </w:numPr>
        <w:tabs>
          <w:tab w:val="left" w:pos="1701"/>
        </w:tabs>
        <w:spacing w:before="480" w:after="240" w:line="264" w:lineRule="auto"/>
        <w:ind w:left="0" w:firstLine="0"/>
        <w:jc w:val="center"/>
        <w:rPr>
          <w:rFonts w:asciiTheme="minorHAnsi" w:hAnsiTheme="minorHAnsi" w:cstheme="minorHAnsi"/>
          <w:caps w:val="0"/>
          <w:sz w:val="22"/>
          <w:szCs w:val="22"/>
          <w:lang w:val="pt-BR"/>
        </w:rPr>
      </w:pPr>
      <w:r>
        <w:rPr>
          <w:rFonts w:asciiTheme="minorHAnsi" w:hAnsiTheme="minorHAnsi" w:cstheme="minorHAnsi"/>
          <w:caps w:val="0"/>
          <w:sz w:val="22"/>
          <w:szCs w:val="22"/>
          <w:lang w:val="pt-BR"/>
        </w:rPr>
        <w:t>PUBLICIDADE</w:t>
      </w:r>
    </w:p>
    <w:p w:rsidR="00187703" w:rsidRPr="006E53FD" w:rsidRDefault="00187703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6E53FD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A </w:t>
      </w:r>
      <w:r w:rsidRPr="006E53FD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Pr="006E53FD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poderá criar e administrar livremente os meios de divulgação online de suas unidades, sempre zelando pela boa imagem e padrões da marca da </w:t>
      </w:r>
      <w:r w:rsidRPr="006E53FD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Pr="006E53FD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.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0"/>
          <w:numId w:val="18"/>
        </w:numPr>
        <w:tabs>
          <w:tab w:val="left" w:pos="1701"/>
        </w:tabs>
        <w:spacing w:before="480" w:after="240" w:line="264" w:lineRule="auto"/>
        <w:ind w:left="0" w:firstLine="0"/>
        <w:jc w:val="center"/>
        <w:rPr>
          <w:rFonts w:asciiTheme="minorHAnsi" w:hAnsiTheme="minorHAnsi" w:cstheme="minorHAnsi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PRAZO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O presente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Contrato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terá o prazo de vigência INDETERMINADO, iniciando-se na data da sua assinatura, e se encerrando nas hipóteses contempladas neste Instrumento ou por força de decisão judicial ou da Lei.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0"/>
          <w:numId w:val="18"/>
        </w:numPr>
        <w:tabs>
          <w:tab w:val="left" w:pos="1701"/>
        </w:tabs>
        <w:spacing w:before="480" w:after="240" w:line="264" w:lineRule="auto"/>
        <w:ind w:left="0" w:firstLine="0"/>
        <w:jc w:val="center"/>
        <w:rPr>
          <w:rFonts w:asciiTheme="minorHAnsi" w:hAnsiTheme="minorHAnsi" w:cstheme="minorHAnsi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lastRenderedPageBreak/>
        <w:t>DIREITOS E OBRIGAÇÕES DA FRANQUEADORA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Sem exclusão de outras disposições contidas no presente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Contrato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assume os seguintes direitos e deveres:</w:t>
      </w:r>
    </w:p>
    <w:p w:rsidR="003014A6" w:rsidRPr="003014A6" w:rsidRDefault="003014A6" w:rsidP="00460EB2">
      <w:pPr>
        <w:pStyle w:val="Recuodecorpodetexto"/>
        <w:widowControl w:val="0"/>
        <w:numPr>
          <w:ilvl w:val="8"/>
          <w:numId w:val="28"/>
        </w:numPr>
        <w:spacing w:after="120" w:line="264" w:lineRule="auto"/>
        <w:ind w:left="993" w:hanging="993"/>
        <w:rPr>
          <w:rFonts w:asciiTheme="minorHAnsi" w:hAnsiTheme="minorHAnsi" w:cstheme="minorHAnsi"/>
          <w:sz w:val="22"/>
          <w:szCs w:val="22"/>
        </w:rPr>
      </w:pPr>
      <w:r w:rsidRPr="003014A6">
        <w:rPr>
          <w:rFonts w:asciiTheme="minorHAnsi" w:hAnsiTheme="minorHAnsi" w:cstheme="minorHAnsi"/>
          <w:sz w:val="22"/>
          <w:szCs w:val="22"/>
        </w:rPr>
        <w:t xml:space="preserve">definir, em caráter exclusivo, os preços </w:t>
      </w:r>
      <w:r w:rsidR="00D75E8A">
        <w:rPr>
          <w:rFonts w:asciiTheme="minorHAnsi" w:hAnsiTheme="minorHAnsi" w:cstheme="minorHAnsi"/>
          <w:sz w:val="22"/>
          <w:szCs w:val="22"/>
        </w:rPr>
        <w:t xml:space="preserve">mínimos </w:t>
      </w:r>
      <w:r w:rsidRPr="003014A6">
        <w:rPr>
          <w:rFonts w:asciiTheme="minorHAnsi" w:hAnsiTheme="minorHAnsi" w:cstheme="minorHAnsi"/>
          <w:sz w:val="22"/>
          <w:szCs w:val="22"/>
        </w:rPr>
        <w:t xml:space="preserve">a serem praticados pela </w:t>
      </w:r>
      <w:r w:rsidRPr="003014A6">
        <w:rPr>
          <w:rFonts w:asciiTheme="minorHAnsi" w:hAnsiTheme="minorHAnsi" w:cstheme="minorHAnsi"/>
          <w:b/>
          <w:sz w:val="22"/>
          <w:szCs w:val="22"/>
        </w:rPr>
        <w:t>FRANQUEADA</w:t>
      </w:r>
      <w:r w:rsidRPr="003014A6">
        <w:rPr>
          <w:rFonts w:asciiTheme="minorHAnsi" w:hAnsiTheme="minorHAnsi" w:cstheme="minorHAnsi"/>
          <w:sz w:val="22"/>
          <w:szCs w:val="22"/>
        </w:rPr>
        <w:t xml:space="preserve"> em seu estabelecimento, para que os mesmos sejam padronizados em toda a rede da </w:t>
      </w:r>
      <w:r w:rsidRPr="003014A6">
        <w:rPr>
          <w:rFonts w:asciiTheme="minorHAnsi" w:hAnsiTheme="minorHAnsi" w:cstheme="minorHAnsi"/>
          <w:b/>
          <w:sz w:val="22"/>
          <w:szCs w:val="22"/>
        </w:rPr>
        <w:t>FRANQUIA</w:t>
      </w:r>
      <w:r w:rsidRPr="003014A6">
        <w:rPr>
          <w:rFonts w:asciiTheme="minorHAnsi" w:hAnsiTheme="minorHAnsi" w:cstheme="minorHAnsi"/>
          <w:sz w:val="22"/>
          <w:szCs w:val="22"/>
        </w:rPr>
        <w:t xml:space="preserve">, não podendo esta conceder descontos ou promoções sem a prévia autorização por escrito da </w:t>
      </w:r>
      <w:r w:rsidRPr="003014A6">
        <w:rPr>
          <w:rFonts w:asciiTheme="minorHAnsi" w:hAnsiTheme="minorHAnsi" w:cstheme="minorHAnsi"/>
          <w:b/>
          <w:sz w:val="22"/>
          <w:szCs w:val="22"/>
        </w:rPr>
        <w:t>FRANQUEADORA</w:t>
      </w:r>
      <w:r w:rsidRPr="003014A6">
        <w:rPr>
          <w:rFonts w:asciiTheme="minorHAnsi" w:hAnsiTheme="minorHAnsi" w:cstheme="minorHAnsi"/>
          <w:sz w:val="22"/>
          <w:szCs w:val="22"/>
        </w:rPr>
        <w:t>;</w:t>
      </w:r>
    </w:p>
    <w:p w:rsidR="003014A6" w:rsidRPr="003014A6" w:rsidRDefault="003014A6" w:rsidP="00460EB2">
      <w:pPr>
        <w:pStyle w:val="Recuodecorpodetexto"/>
        <w:widowControl w:val="0"/>
        <w:numPr>
          <w:ilvl w:val="8"/>
          <w:numId w:val="28"/>
        </w:numPr>
        <w:spacing w:after="120" w:line="264" w:lineRule="auto"/>
        <w:ind w:left="993" w:hanging="993"/>
        <w:rPr>
          <w:rFonts w:asciiTheme="minorHAnsi" w:hAnsiTheme="minorHAnsi" w:cstheme="minorHAnsi"/>
          <w:sz w:val="22"/>
          <w:szCs w:val="22"/>
        </w:rPr>
      </w:pPr>
      <w:proofErr w:type="gramStart"/>
      <w:r w:rsidRPr="003014A6">
        <w:rPr>
          <w:rFonts w:asciiTheme="minorHAnsi" w:hAnsiTheme="minorHAnsi" w:cstheme="minorHAnsi"/>
          <w:sz w:val="22"/>
          <w:szCs w:val="22"/>
        </w:rPr>
        <w:t>fiscalizar</w:t>
      </w:r>
      <w:proofErr w:type="gramEnd"/>
      <w:r w:rsidRPr="003014A6">
        <w:rPr>
          <w:rFonts w:asciiTheme="minorHAnsi" w:hAnsiTheme="minorHAnsi" w:cstheme="minorHAnsi"/>
          <w:sz w:val="22"/>
          <w:szCs w:val="22"/>
        </w:rPr>
        <w:t xml:space="preserve"> o estabelecimento da </w:t>
      </w:r>
      <w:r w:rsidRPr="003014A6">
        <w:rPr>
          <w:rFonts w:asciiTheme="minorHAnsi" w:hAnsiTheme="minorHAnsi" w:cstheme="minorHAnsi"/>
          <w:b/>
          <w:sz w:val="22"/>
          <w:szCs w:val="22"/>
        </w:rPr>
        <w:t>FRANQUEADA</w:t>
      </w:r>
      <w:r w:rsidRPr="003014A6">
        <w:rPr>
          <w:rFonts w:asciiTheme="minorHAnsi" w:hAnsiTheme="minorHAnsi" w:cstheme="minorHAnsi"/>
          <w:sz w:val="22"/>
          <w:szCs w:val="22"/>
        </w:rPr>
        <w:t xml:space="preserve">, inclusive livros, contabilidade, estoques, empregados, </w:t>
      </w:r>
      <w:r w:rsidRPr="003014A6">
        <w:rPr>
          <w:rFonts w:asciiTheme="minorHAnsi" w:hAnsiTheme="minorHAnsi" w:cstheme="minorHAnsi"/>
          <w:i/>
          <w:sz w:val="22"/>
          <w:szCs w:val="22"/>
        </w:rPr>
        <w:t>layout</w:t>
      </w:r>
      <w:r w:rsidRPr="003014A6">
        <w:rPr>
          <w:rFonts w:asciiTheme="minorHAnsi" w:hAnsiTheme="minorHAnsi" w:cstheme="minorHAnsi"/>
          <w:sz w:val="22"/>
          <w:szCs w:val="22"/>
        </w:rPr>
        <w:t xml:space="preserve">, ficando a critério da </w:t>
      </w:r>
      <w:r w:rsidRPr="003014A6">
        <w:rPr>
          <w:rFonts w:asciiTheme="minorHAnsi" w:hAnsiTheme="minorHAnsi" w:cstheme="minorHAnsi"/>
          <w:b/>
          <w:sz w:val="22"/>
          <w:szCs w:val="22"/>
        </w:rPr>
        <w:t>FRANQUEADORA</w:t>
      </w:r>
      <w:r w:rsidRPr="003014A6">
        <w:rPr>
          <w:rFonts w:asciiTheme="minorHAnsi" w:hAnsiTheme="minorHAnsi" w:cstheme="minorHAnsi"/>
          <w:sz w:val="22"/>
          <w:szCs w:val="22"/>
        </w:rPr>
        <w:t xml:space="preserve"> estabelecer qualquer modificação que deva ser efetuada;</w:t>
      </w:r>
    </w:p>
    <w:p w:rsidR="003014A6" w:rsidRPr="003014A6" w:rsidRDefault="003014A6" w:rsidP="00460EB2">
      <w:pPr>
        <w:pStyle w:val="Recuodecorpodetexto"/>
        <w:widowControl w:val="0"/>
        <w:numPr>
          <w:ilvl w:val="8"/>
          <w:numId w:val="28"/>
        </w:numPr>
        <w:spacing w:after="120" w:line="264" w:lineRule="auto"/>
        <w:ind w:left="993" w:hanging="993"/>
        <w:rPr>
          <w:rFonts w:asciiTheme="minorHAnsi" w:hAnsiTheme="minorHAnsi" w:cstheme="minorHAnsi"/>
          <w:sz w:val="22"/>
          <w:szCs w:val="22"/>
        </w:rPr>
      </w:pPr>
      <w:r w:rsidRPr="003014A6">
        <w:rPr>
          <w:rFonts w:asciiTheme="minorHAnsi" w:hAnsiTheme="minorHAnsi" w:cstheme="minorHAnsi"/>
          <w:sz w:val="22"/>
          <w:szCs w:val="22"/>
        </w:rPr>
        <w:t xml:space="preserve">envidar todos os esforços para que a </w:t>
      </w:r>
      <w:r w:rsidRPr="003014A6">
        <w:rPr>
          <w:rFonts w:asciiTheme="minorHAnsi" w:hAnsiTheme="minorHAnsi" w:cstheme="minorHAnsi"/>
          <w:b/>
          <w:sz w:val="22"/>
          <w:szCs w:val="22"/>
        </w:rPr>
        <w:t>MARCA</w:t>
      </w:r>
      <w:r w:rsidRPr="003014A6">
        <w:rPr>
          <w:rFonts w:asciiTheme="minorHAnsi" w:hAnsiTheme="minorHAnsi" w:cstheme="minorHAnsi"/>
          <w:sz w:val="22"/>
          <w:szCs w:val="22"/>
        </w:rPr>
        <w:t xml:space="preserve"> seja cada vez mais reconhecida pelo público como sinônimo de </w:t>
      </w:r>
      <w:r w:rsidR="00EB3012">
        <w:rPr>
          <w:rFonts w:asciiTheme="minorHAnsi" w:hAnsiTheme="minorHAnsi" w:cstheme="minorHAnsi"/>
          <w:sz w:val="22"/>
          <w:szCs w:val="22"/>
        </w:rPr>
        <w:t>produtos</w:t>
      </w:r>
      <w:r w:rsidR="00EB3012" w:rsidRPr="003014A6">
        <w:rPr>
          <w:rFonts w:asciiTheme="minorHAnsi" w:hAnsiTheme="minorHAnsi" w:cstheme="minorHAnsi"/>
          <w:sz w:val="22"/>
          <w:szCs w:val="22"/>
        </w:rPr>
        <w:t xml:space="preserve"> </w:t>
      </w:r>
      <w:r w:rsidRPr="003014A6">
        <w:rPr>
          <w:rFonts w:asciiTheme="minorHAnsi" w:hAnsiTheme="minorHAnsi" w:cstheme="minorHAnsi"/>
          <w:sz w:val="22"/>
          <w:szCs w:val="22"/>
        </w:rPr>
        <w:t>de qualidade</w:t>
      </w:r>
      <w:r w:rsidR="00EB3012">
        <w:rPr>
          <w:rFonts w:asciiTheme="minorHAnsi" w:hAnsiTheme="minorHAnsi" w:cstheme="minorHAnsi"/>
          <w:sz w:val="22"/>
          <w:szCs w:val="22"/>
        </w:rPr>
        <w:t xml:space="preserve"> e custo-benefício condizente com o público-alvo</w:t>
      </w:r>
      <w:r w:rsidRPr="003014A6">
        <w:rPr>
          <w:rFonts w:asciiTheme="minorHAnsi" w:hAnsiTheme="minorHAnsi" w:cstheme="minorHAnsi"/>
          <w:sz w:val="22"/>
          <w:szCs w:val="22"/>
        </w:rPr>
        <w:t xml:space="preserve">, zelando vigorosamente para que não haja quaisquer tipos de infrações que gerem problemas com a vigilância sanitária, o PROCON e demais entidades e órgãos públicos que interferem no funcionamento da sua loja, e cujas decisões podem impactar diretamente no negócio da </w:t>
      </w:r>
      <w:r w:rsidRPr="003014A6">
        <w:rPr>
          <w:rFonts w:asciiTheme="minorHAnsi" w:hAnsiTheme="minorHAnsi" w:cstheme="minorHAnsi"/>
          <w:b/>
          <w:sz w:val="22"/>
          <w:szCs w:val="22"/>
        </w:rPr>
        <w:t>FRANQUEADA</w:t>
      </w:r>
      <w:r w:rsidRPr="003014A6">
        <w:rPr>
          <w:rFonts w:asciiTheme="minorHAnsi" w:hAnsiTheme="minorHAnsi" w:cstheme="minorHAnsi"/>
          <w:sz w:val="22"/>
          <w:szCs w:val="22"/>
        </w:rPr>
        <w:t>;</w:t>
      </w:r>
    </w:p>
    <w:p w:rsidR="003014A6" w:rsidRPr="003014A6" w:rsidRDefault="003014A6" w:rsidP="00460EB2">
      <w:pPr>
        <w:pStyle w:val="Recuodecorpodetexto"/>
        <w:widowControl w:val="0"/>
        <w:numPr>
          <w:ilvl w:val="8"/>
          <w:numId w:val="28"/>
        </w:numPr>
        <w:spacing w:after="120" w:line="264" w:lineRule="auto"/>
        <w:ind w:left="993" w:hanging="993"/>
        <w:rPr>
          <w:rFonts w:asciiTheme="minorHAnsi" w:hAnsiTheme="minorHAnsi" w:cstheme="minorHAnsi"/>
          <w:sz w:val="22"/>
          <w:szCs w:val="22"/>
        </w:rPr>
      </w:pPr>
      <w:proofErr w:type="gramStart"/>
      <w:r w:rsidRPr="003014A6">
        <w:rPr>
          <w:rFonts w:asciiTheme="minorHAnsi" w:hAnsiTheme="minorHAnsi" w:cstheme="minorHAnsi"/>
          <w:sz w:val="22"/>
          <w:szCs w:val="22"/>
        </w:rPr>
        <w:t>reservar</w:t>
      </w:r>
      <w:proofErr w:type="gramEnd"/>
      <w:r w:rsidRPr="003014A6">
        <w:rPr>
          <w:rFonts w:asciiTheme="minorHAnsi" w:hAnsiTheme="minorHAnsi" w:cstheme="minorHAnsi"/>
          <w:sz w:val="22"/>
          <w:szCs w:val="22"/>
        </w:rPr>
        <w:t xml:space="preserve"> para si o direito exclusivo de criação e manutenção do </w:t>
      </w:r>
      <w:proofErr w:type="spellStart"/>
      <w:r w:rsidRPr="003014A6">
        <w:rPr>
          <w:rFonts w:asciiTheme="minorHAnsi" w:hAnsiTheme="minorHAnsi" w:cstheme="minorHAnsi"/>
          <w:i/>
          <w:sz w:val="22"/>
          <w:szCs w:val="22"/>
        </w:rPr>
        <w:t>website</w:t>
      </w:r>
      <w:proofErr w:type="spellEnd"/>
      <w:r w:rsidRPr="003014A6">
        <w:rPr>
          <w:rFonts w:asciiTheme="minorHAnsi" w:hAnsiTheme="minorHAnsi" w:cstheme="minorHAnsi"/>
          <w:sz w:val="22"/>
          <w:szCs w:val="22"/>
        </w:rPr>
        <w:t xml:space="preserve"> e canais sociais de </w:t>
      </w:r>
      <w:r w:rsidRPr="003014A6">
        <w:rPr>
          <w:rFonts w:asciiTheme="minorHAnsi" w:hAnsiTheme="minorHAnsi" w:cstheme="minorHAnsi"/>
          <w:i/>
          <w:sz w:val="22"/>
          <w:szCs w:val="22"/>
        </w:rPr>
        <w:t>marketing</w:t>
      </w:r>
      <w:r w:rsidRPr="003014A6">
        <w:rPr>
          <w:rFonts w:asciiTheme="minorHAnsi" w:hAnsiTheme="minorHAnsi" w:cstheme="minorHAnsi"/>
          <w:sz w:val="22"/>
          <w:szCs w:val="22"/>
        </w:rPr>
        <w:t xml:space="preserve"> digital da </w:t>
      </w:r>
      <w:r w:rsidRPr="003014A6">
        <w:rPr>
          <w:rFonts w:asciiTheme="minorHAnsi" w:hAnsiTheme="minorHAnsi" w:cstheme="minorHAnsi"/>
          <w:b/>
          <w:sz w:val="22"/>
          <w:szCs w:val="22"/>
        </w:rPr>
        <w:t>MARCA</w:t>
      </w:r>
      <w:r w:rsidRPr="003014A6">
        <w:rPr>
          <w:rFonts w:asciiTheme="minorHAnsi" w:hAnsiTheme="minorHAnsi" w:cstheme="minorHAnsi"/>
          <w:sz w:val="22"/>
          <w:szCs w:val="22"/>
        </w:rPr>
        <w:t xml:space="preserve">, bem como de criar e implementar os seus esforços de </w:t>
      </w:r>
      <w:r w:rsidRPr="003014A6">
        <w:rPr>
          <w:rFonts w:asciiTheme="minorHAnsi" w:hAnsiTheme="minorHAnsi" w:cstheme="minorHAnsi"/>
          <w:i/>
          <w:sz w:val="22"/>
          <w:szCs w:val="22"/>
        </w:rPr>
        <w:t>marketing</w:t>
      </w:r>
      <w:r w:rsidRPr="003014A6">
        <w:rPr>
          <w:rFonts w:asciiTheme="minorHAnsi" w:hAnsiTheme="minorHAnsi" w:cstheme="minorHAnsi"/>
          <w:sz w:val="22"/>
          <w:szCs w:val="22"/>
        </w:rPr>
        <w:t xml:space="preserve"> e comunicação </w:t>
      </w:r>
      <w:r w:rsidRPr="003014A6">
        <w:rPr>
          <w:rFonts w:asciiTheme="minorHAnsi" w:hAnsiTheme="minorHAnsi" w:cstheme="minorHAnsi"/>
          <w:i/>
          <w:sz w:val="22"/>
          <w:szCs w:val="22"/>
        </w:rPr>
        <w:t>off-line</w:t>
      </w:r>
      <w:r w:rsidRPr="003014A6">
        <w:rPr>
          <w:rFonts w:asciiTheme="minorHAnsi" w:hAnsiTheme="minorHAnsi" w:cstheme="minorHAnsi"/>
          <w:sz w:val="22"/>
          <w:szCs w:val="22"/>
        </w:rPr>
        <w:t xml:space="preserve">, como forma de fortalecimento do seu </w:t>
      </w:r>
      <w:proofErr w:type="spellStart"/>
      <w:r w:rsidRPr="003014A6">
        <w:rPr>
          <w:rFonts w:asciiTheme="minorHAnsi" w:hAnsiTheme="minorHAnsi" w:cstheme="minorHAnsi"/>
          <w:i/>
          <w:sz w:val="22"/>
          <w:szCs w:val="22"/>
        </w:rPr>
        <w:t>branding</w:t>
      </w:r>
      <w:proofErr w:type="spellEnd"/>
      <w:r w:rsidRPr="003014A6">
        <w:rPr>
          <w:rFonts w:asciiTheme="minorHAnsi" w:hAnsiTheme="minorHAnsi" w:cstheme="minorHAnsi"/>
          <w:sz w:val="22"/>
          <w:szCs w:val="22"/>
        </w:rPr>
        <w:t>;</w:t>
      </w:r>
    </w:p>
    <w:p w:rsidR="003014A6" w:rsidRPr="003014A6" w:rsidRDefault="003014A6" w:rsidP="00460EB2">
      <w:pPr>
        <w:pStyle w:val="Recuodecorpodetexto"/>
        <w:widowControl w:val="0"/>
        <w:numPr>
          <w:ilvl w:val="8"/>
          <w:numId w:val="28"/>
        </w:numPr>
        <w:spacing w:after="120" w:line="264" w:lineRule="auto"/>
        <w:ind w:left="993" w:hanging="993"/>
        <w:rPr>
          <w:rFonts w:asciiTheme="minorHAnsi" w:hAnsiTheme="minorHAnsi" w:cstheme="minorHAnsi"/>
          <w:sz w:val="22"/>
          <w:szCs w:val="22"/>
        </w:rPr>
      </w:pPr>
      <w:r w:rsidRPr="003014A6">
        <w:rPr>
          <w:rFonts w:asciiTheme="minorHAnsi" w:hAnsiTheme="minorHAnsi" w:cstheme="minorHAnsi"/>
          <w:sz w:val="22"/>
          <w:szCs w:val="22"/>
        </w:rPr>
        <w:t xml:space="preserve">responsabilizar-se pela imediata correção de quaisquer autuações e/ou outros tipos de intervenção que o Poder Público lhe imponha, e que possam repercutir negativamente na credibilidade da </w:t>
      </w:r>
      <w:r w:rsidRPr="003014A6">
        <w:rPr>
          <w:rFonts w:asciiTheme="minorHAnsi" w:hAnsiTheme="minorHAnsi" w:cstheme="minorHAnsi"/>
          <w:b/>
          <w:sz w:val="22"/>
          <w:szCs w:val="22"/>
        </w:rPr>
        <w:t>MARCA</w:t>
      </w:r>
      <w:r w:rsidRPr="003014A6">
        <w:rPr>
          <w:rFonts w:asciiTheme="minorHAnsi" w:hAnsiTheme="minorHAnsi" w:cstheme="minorHAnsi"/>
          <w:sz w:val="22"/>
          <w:szCs w:val="22"/>
        </w:rPr>
        <w:t xml:space="preserve"> e na própria autorização de funcionamento das lojas da </w:t>
      </w:r>
      <w:r w:rsidRPr="003014A6">
        <w:rPr>
          <w:rFonts w:asciiTheme="minorHAnsi" w:hAnsiTheme="minorHAnsi" w:cstheme="minorHAnsi"/>
          <w:b/>
          <w:sz w:val="22"/>
          <w:szCs w:val="22"/>
        </w:rPr>
        <w:t>MARCA</w:t>
      </w:r>
      <w:r w:rsidRPr="003014A6">
        <w:rPr>
          <w:rFonts w:asciiTheme="minorHAnsi" w:hAnsiTheme="minorHAnsi" w:cstheme="minorHAnsi"/>
          <w:sz w:val="22"/>
          <w:szCs w:val="22"/>
        </w:rPr>
        <w:t>;</w:t>
      </w:r>
    </w:p>
    <w:p w:rsidR="003014A6" w:rsidRPr="003014A6" w:rsidRDefault="003014A6" w:rsidP="00460EB2">
      <w:pPr>
        <w:pStyle w:val="Recuodecorpodetexto"/>
        <w:widowControl w:val="0"/>
        <w:numPr>
          <w:ilvl w:val="8"/>
          <w:numId w:val="28"/>
        </w:numPr>
        <w:spacing w:after="120" w:line="264" w:lineRule="auto"/>
        <w:ind w:left="993" w:hanging="993"/>
        <w:rPr>
          <w:rFonts w:asciiTheme="minorHAnsi" w:hAnsiTheme="minorHAnsi" w:cstheme="minorHAnsi"/>
          <w:sz w:val="22"/>
          <w:szCs w:val="22"/>
        </w:rPr>
      </w:pPr>
      <w:r w:rsidRPr="003014A6">
        <w:rPr>
          <w:rFonts w:asciiTheme="minorHAnsi" w:hAnsiTheme="minorHAnsi" w:cstheme="minorHAnsi"/>
          <w:sz w:val="22"/>
          <w:szCs w:val="22"/>
        </w:rPr>
        <w:t xml:space="preserve">responsabilizar-se pela manutenção do registro da </w:t>
      </w:r>
      <w:r w:rsidRPr="003014A6">
        <w:rPr>
          <w:rFonts w:asciiTheme="minorHAnsi" w:hAnsiTheme="minorHAnsi" w:cstheme="minorHAnsi"/>
          <w:b/>
          <w:sz w:val="22"/>
          <w:szCs w:val="22"/>
        </w:rPr>
        <w:t>MARCA</w:t>
      </w:r>
      <w:r w:rsidRPr="003014A6">
        <w:rPr>
          <w:rFonts w:asciiTheme="minorHAnsi" w:hAnsiTheme="minorHAnsi" w:cstheme="minorHAnsi"/>
          <w:sz w:val="22"/>
          <w:szCs w:val="22"/>
        </w:rPr>
        <w:t xml:space="preserve"> sempre </w:t>
      </w:r>
      <w:r w:rsidR="00EB3012" w:rsidRPr="003014A6">
        <w:rPr>
          <w:rFonts w:asciiTheme="minorHAnsi" w:hAnsiTheme="minorHAnsi" w:cstheme="minorHAnsi"/>
          <w:sz w:val="22"/>
          <w:szCs w:val="22"/>
        </w:rPr>
        <w:t>ativ</w:t>
      </w:r>
      <w:r w:rsidR="00EB3012">
        <w:rPr>
          <w:rFonts w:asciiTheme="minorHAnsi" w:hAnsiTheme="minorHAnsi" w:cstheme="minorHAnsi"/>
          <w:sz w:val="22"/>
          <w:szCs w:val="22"/>
        </w:rPr>
        <w:t>a</w:t>
      </w:r>
      <w:r w:rsidR="00EB3012" w:rsidRPr="003014A6">
        <w:rPr>
          <w:rFonts w:asciiTheme="minorHAnsi" w:hAnsiTheme="minorHAnsi" w:cstheme="minorHAnsi"/>
          <w:sz w:val="22"/>
          <w:szCs w:val="22"/>
        </w:rPr>
        <w:t xml:space="preserve"> </w:t>
      </w:r>
      <w:r w:rsidRPr="003014A6">
        <w:rPr>
          <w:rFonts w:asciiTheme="minorHAnsi" w:hAnsiTheme="minorHAnsi" w:cstheme="minorHAnsi"/>
          <w:sz w:val="22"/>
          <w:szCs w:val="22"/>
        </w:rPr>
        <w:t xml:space="preserve">e pertencente à </w:t>
      </w:r>
      <w:r w:rsidRPr="003014A6">
        <w:rPr>
          <w:rFonts w:asciiTheme="minorHAnsi" w:hAnsiTheme="minorHAnsi" w:cstheme="minorHAnsi"/>
          <w:b/>
          <w:sz w:val="22"/>
          <w:szCs w:val="22"/>
        </w:rPr>
        <w:t>FRANQUEADORA</w:t>
      </w:r>
      <w:r w:rsidRPr="003014A6">
        <w:rPr>
          <w:rFonts w:asciiTheme="minorHAnsi" w:hAnsiTheme="minorHAnsi" w:cstheme="minorHAnsi"/>
          <w:sz w:val="22"/>
          <w:szCs w:val="22"/>
        </w:rPr>
        <w:t xml:space="preserve">, promovendo, para tanto, todos os esforços e medidas que sejam necessárias para a defesa da sua propriedade sobre a </w:t>
      </w:r>
      <w:r w:rsidRPr="003014A6">
        <w:rPr>
          <w:rFonts w:asciiTheme="minorHAnsi" w:hAnsiTheme="minorHAnsi" w:cstheme="minorHAnsi"/>
          <w:b/>
          <w:sz w:val="22"/>
          <w:szCs w:val="22"/>
        </w:rPr>
        <w:t>MARCA</w:t>
      </w:r>
      <w:r w:rsidRPr="003014A6">
        <w:rPr>
          <w:rFonts w:asciiTheme="minorHAnsi" w:hAnsiTheme="minorHAnsi" w:cstheme="minorHAnsi"/>
          <w:sz w:val="22"/>
          <w:szCs w:val="22"/>
        </w:rPr>
        <w:t>;</w:t>
      </w:r>
    </w:p>
    <w:p w:rsidR="00353EAF" w:rsidRDefault="00353EAF" w:rsidP="00460EB2">
      <w:pPr>
        <w:pStyle w:val="Recuodecorpodetexto"/>
        <w:widowControl w:val="0"/>
        <w:numPr>
          <w:ilvl w:val="8"/>
          <w:numId w:val="28"/>
        </w:numPr>
        <w:spacing w:after="120" w:line="264" w:lineRule="auto"/>
        <w:ind w:left="993" w:hanging="993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fornecer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à </w:t>
      </w:r>
      <w:r w:rsidRPr="00353EAF">
        <w:rPr>
          <w:rFonts w:asciiTheme="minorHAnsi" w:hAnsiTheme="minorHAnsi" w:cstheme="minorHAnsi"/>
          <w:b/>
          <w:sz w:val="22"/>
          <w:szCs w:val="22"/>
        </w:rPr>
        <w:t>FRANQUEADA</w:t>
      </w:r>
      <w:r>
        <w:rPr>
          <w:rFonts w:asciiTheme="minorHAnsi" w:hAnsiTheme="minorHAnsi" w:cstheme="minorHAnsi"/>
          <w:sz w:val="22"/>
          <w:szCs w:val="22"/>
        </w:rPr>
        <w:t xml:space="preserve">, mensalmente, os materiais de identidade visual da </w:t>
      </w:r>
      <w:r w:rsidRPr="00353EAF">
        <w:rPr>
          <w:rFonts w:asciiTheme="minorHAnsi" w:hAnsiTheme="minorHAnsi" w:cstheme="minorHAnsi"/>
          <w:b/>
          <w:sz w:val="22"/>
          <w:szCs w:val="22"/>
        </w:rPr>
        <w:t>MARCA</w:t>
      </w:r>
      <w:r>
        <w:rPr>
          <w:rFonts w:asciiTheme="minorHAnsi" w:hAnsiTheme="minorHAnsi" w:cstheme="minorHAnsi"/>
          <w:sz w:val="22"/>
          <w:szCs w:val="22"/>
        </w:rPr>
        <w:t xml:space="preserve">, tais como: </w:t>
      </w:r>
      <w:r w:rsidR="00C5530B">
        <w:rPr>
          <w:rFonts w:cstheme="minorHAnsi"/>
        </w:rPr>
        <w:t>a</w:t>
      </w:r>
      <w:r w:rsidR="00C5530B">
        <w:rPr>
          <w:rFonts w:asciiTheme="minorHAnsi" w:hAnsiTheme="minorHAnsi" w:cstheme="minorHAnsi"/>
          <w:sz w:val="22"/>
          <w:szCs w:val="22"/>
        </w:rPr>
        <w:t>desivos</w:t>
      </w:r>
      <w:r w:rsidR="00C5530B">
        <w:rPr>
          <w:rFonts w:cstheme="minorHAnsi"/>
        </w:rPr>
        <w:t xml:space="preserve">, </w:t>
      </w:r>
      <w:r w:rsidR="00C5530B">
        <w:rPr>
          <w:rFonts w:asciiTheme="minorHAnsi" w:hAnsiTheme="minorHAnsi" w:cstheme="minorHAnsi"/>
          <w:sz w:val="22"/>
          <w:szCs w:val="22"/>
        </w:rPr>
        <w:t>banners,</w:t>
      </w:r>
      <w:r w:rsidR="00C5530B">
        <w:rPr>
          <w:rFonts w:cstheme="minorHAnsi"/>
        </w:rPr>
        <w:t xml:space="preserve"> </w:t>
      </w:r>
      <w:r w:rsidR="00C5530B">
        <w:rPr>
          <w:rFonts w:asciiTheme="minorHAnsi" w:hAnsiTheme="minorHAnsi" w:cstheme="minorHAnsi"/>
          <w:sz w:val="22"/>
          <w:szCs w:val="22"/>
        </w:rPr>
        <w:t>bandejas e forro</w:t>
      </w:r>
      <w:r w:rsidR="00C5530B">
        <w:rPr>
          <w:rFonts w:cstheme="minorHAnsi"/>
        </w:rPr>
        <w:t>s</w:t>
      </w:r>
      <w:r w:rsidR="00C5530B">
        <w:rPr>
          <w:rFonts w:asciiTheme="minorHAnsi" w:hAnsiTheme="minorHAnsi" w:cstheme="minorHAnsi"/>
          <w:sz w:val="22"/>
          <w:szCs w:val="22"/>
        </w:rPr>
        <w:t xml:space="preserve"> de bandeja,</w:t>
      </w:r>
      <w:r w:rsidR="00C5530B">
        <w:rPr>
          <w:rFonts w:cstheme="minorHAnsi"/>
        </w:rPr>
        <w:t xml:space="preserve"> </w:t>
      </w:r>
      <w:r w:rsidR="00C5530B">
        <w:rPr>
          <w:rFonts w:asciiTheme="minorHAnsi" w:hAnsiTheme="minorHAnsi" w:cstheme="minorHAnsi"/>
          <w:sz w:val="22"/>
          <w:szCs w:val="22"/>
        </w:rPr>
        <w:t>embalage</w:t>
      </w:r>
      <w:r w:rsidR="00C5530B">
        <w:rPr>
          <w:rFonts w:cstheme="minorHAnsi"/>
        </w:rPr>
        <w:t>ns</w:t>
      </w:r>
      <w:r w:rsidR="00C5530B">
        <w:rPr>
          <w:rFonts w:asciiTheme="minorHAnsi" w:hAnsiTheme="minorHAnsi" w:cstheme="minorHAnsi"/>
          <w:sz w:val="22"/>
          <w:szCs w:val="22"/>
        </w:rPr>
        <w:t xml:space="preserve"> para viagem</w:t>
      </w:r>
      <w:r w:rsidR="00C5530B">
        <w:rPr>
          <w:rFonts w:cstheme="minorHAnsi"/>
        </w:rPr>
        <w:t xml:space="preserve"> e</w:t>
      </w:r>
      <w:r w:rsidR="00C5530B">
        <w:rPr>
          <w:rFonts w:asciiTheme="minorHAnsi" w:hAnsiTheme="minorHAnsi" w:cstheme="minorHAnsi"/>
          <w:sz w:val="22"/>
          <w:szCs w:val="22"/>
        </w:rPr>
        <w:t xml:space="preserve"> sacos plásticos para acondicionamento de cones, </w:t>
      </w:r>
      <w:r w:rsidR="00C5530B" w:rsidRPr="00C5530B">
        <w:rPr>
          <w:rFonts w:asciiTheme="minorHAnsi" w:hAnsiTheme="minorHAnsi" w:cstheme="minorHAnsi"/>
          <w:sz w:val="22"/>
          <w:szCs w:val="22"/>
        </w:rPr>
        <w:t xml:space="preserve">cardápios, </w:t>
      </w:r>
      <w:proofErr w:type="spellStart"/>
      <w:r w:rsidR="00C5530B" w:rsidRPr="00C5530B">
        <w:rPr>
          <w:rFonts w:asciiTheme="minorHAnsi" w:hAnsiTheme="minorHAnsi" w:cstheme="minorHAnsi"/>
          <w:sz w:val="22"/>
          <w:szCs w:val="22"/>
        </w:rPr>
        <w:t>porta-cones</w:t>
      </w:r>
      <w:proofErr w:type="spellEnd"/>
      <w:r w:rsidR="00C5530B" w:rsidRPr="00C5530B">
        <w:rPr>
          <w:rFonts w:asciiTheme="minorHAnsi" w:hAnsiTheme="minorHAnsi" w:cstheme="minorHAnsi"/>
          <w:sz w:val="22"/>
          <w:szCs w:val="22"/>
        </w:rPr>
        <w:t xml:space="preserve"> e </w:t>
      </w:r>
      <w:proofErr w:type="spellStart"/>
      <w:r w:rsidR="00C5530B">
        <w:rPr>
          <w:rFonts w:asciiTheme="minorHAnsi" w:hAnsiTheme="minorHAnsi" w:cstheme="minorHAnsi"/>
          <w:sz w:val="22"/>
          <w:szCs w:val="22"/>
        </w:rPr>
        <w:t>porta-guardanapos</w:t>
      </w:r>
      <w:proofErr w:type="spellEnd"/>
      <w:r w:rsidR="00C5530B">
        <w:rPr>
          <w:rFonts w:asciiTheme="minorHAnsi" w:hAnsiTheme="minorHAnsi" w:cstheme="minorHAnsi"/>
          <w:sz w:val="22"/>
          <w:szCs w:val="22"/>
        </w:rPr>
        <w:t>;</w:t>
      </w:r>
    </w:p>
    <w:p w:rsidR="006E6672" w:rsidRPr="003014A6" w:rsidRDefault="006E6672" w:rsidP="00460EB2">
      <w:pPr>
        <w:pStyle w:val="Recuodecorpodetexto"/>
        <w:widowControl w:val="0"/>
        <w:numPr>
          <w:ilvl w:val="8"/>
          <w:numId w:val="28"/>
        </w:numPr>
        <w:spacing w:after="120" w:line="264" w:lineRule="auto"/>
        <w:ind w:left="993" w:hanging="993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definir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, ouvindo a </w:t>
      </w:r>
      <w:r w:rsidRPr="006E6672">
        <w:rPr>
          <w:rFonts w:asciiTheme="minorHAnsi" w:hAnsiTheme="minorHAnsi" w:cstheme="minorHAnsi"/>
          <w:b/>
          <w:sz w:val="22"/>
          <w:szCs w:val="22"/>
        </w:rPr>
        <w:t>FRANQUEADA</w:t>
      </w:r>
      <w:r>
        <w:rPr>
          <w:rFonts w:asciiTheme="minorHAnsi" w:hAnsiTheme="minorHAnsi" w:cstheme="minorHAnsi"/>
          <w:sz w:val="22"/>
          <w:szCs w:val="22"/>
        </w:rPr>
        <w:t xml:space="preserve"> interessada, pela utilização de produtos/insumos alternativos, na ocorrência de situação de descontinuidade de abastecimento pelos fornecedores oficiais</w:t>
      </w:r>
      <w:r w:rsidRPr="003014A6">
        <w:rPr>
          <w:rFonts w:asciiTheme="minorHAnsi" w:hAnsiTheme="minorHAnsi" w:cstheme="minorHAnsi"/>
          <w:sz w:val="22"/>
          <w:szCs w:val="22"/>
        </w:rPr>
        <w:t>;</w:t>
      </w:r>
    </w:p>
    <w:p w:rsidR="003014A6" w:rsidRPr="003014A6" w:rsidRDefault="003014A6" w:rsidP="00460EB2">
      <w:pPr>
        <w:pStyle w:val="Recuodecorpodetexto"/>
        <w:widowControl w:val="0"/>
        <w:numPr>
          <w:ilvl w:val="8"/>
          <w:numId w:val="28"/>
        </w:numPr>
        <w:spacing w:after="120" w:line="264" w:lineRule="auto"/>
        <w:ind w:left="993" w:hanging="993"/>
        <w:rPr>
          <w:rFonts w:asciiTheme="minorHAnsi" w:hAnsiTheme="minorHAnsi" w:cstheme="minorHAnsi"/>
          <w:sz w:val="22"/>
          <w:szCs w:val="22"/>
        </w:rPr>
      </w:pPr>
      <w:proofErr w:type="gramStart"/>
      <w:r w:rsidRPr="003014A6">
        <w:rPr>
          <w:rFonts w:asciiTheme="minorHAnsi" w:hAnsiTheme="minorHAnsi" w:cstheme="minorHAnsi"/>
          <w:sz w:val="22"/>
          <w:szCs w:val="22"/>
        </w:rPr>
        <w:t>garanti</w:t>
      </w:r>
      <w:r w:rsidR="00353EAF">
        <w:rPr>
          <w:rFonts w:asciiTheme="minorHAnsi" w:hAnsiTheme="minorHAnsi" w:cstheme="minorHAnsi"/>
          <w:sz w:val="22"/>
          <w:szCs w:val="22"/>
        </w:rPr>
        <w:t>r</w:t>
      </w:r>
      <w:proofErr w:type="gramEnd"/>
      <w:r w:rsidRPr="003014A6">
        <w:rPr>
          <w:rFonts w:asciiTheme="minorHAnsi" w:hAnsiTheme="minorHAnsi" w:cstheme="minorHAnsi"/>
          <w:sz w:val="22"/>
          <w:szCs w:val="22"/>
        </w:rPr>
        <w:t xml:space="preserve"> à </w:t>
      </w:r>
      <w:r w:rsidRPr="003014A6">
        <w:rPr>
          <w:rFonts w:asciiTheme="minorHAnsi" w:hAnsiTheme="minorHAnsi" w:cstheme="minorHAnsi"/>
          <w:b/>
          <w:sz w:val="22"/>
          <w:szCs w:val="22"/>
        </w:rPr>
        <w:t>FRANQUEADA</w:t>
      </w:r>
      <w:r w:rsidRPr="003014A6">
        <w:rPr>
          <w:rFonts w:asciiTheme="minorHAnsi" w:hAnsiTheme="minorHAnsi" w:cstheme="minorHAnsi"/>
          <w:sz w:val="22"/>
          <w:szCs w:val="22"/>
        </w:rPr>
        <w:t xml:space="preserve"> todo o suporte técnico e transferência de </w:t>
      </w:r>
      <w:r w:rsidRPr="003014A6">
        <w:rPr>
          <w:rFonts w:asciiTheme="minorHAnsi" w:hAnsiTheme="minorHAnsi" w:cstheme="minorHAnsi"/>
          <w:i/>
          <w:sz w:val="22"/>
          <w:szCs w:val="22"/>
        </w:rPr>
        <w:t>know-how</w:t>
      </w:r>
      <w:r w:rsidRPr="003014A6">
        <w:rPr>
          <w:rFonts w:asciiTheme="minorHAnsi" w:hAnsiTheme="minorHAnsi" w:cstheme="minorHAnsi"/>
          <w:sz w:val="22"/>
          <w:szCs w:val="22"/>
        </w:rPr>
        <w:t xml:space="preserve"> já mencionados na Cláusula I</w:t>
      </w:r>
      <w:r w:rsidR="00353EAF">
        <w:rPr>
          <w:rFonts w:asciiTheme="minorHAnsi" w:hAnsiTheme="minorHAnsi" w:cstheme="minorHAnsi"/>
          <w:sz w:val="22"/>
          <w:szCs w:val="22"/>
        </w:rPr>
        <w:t>I</w:t>
      </w:r>
      <w:r w:rsidRPr="003014A6">
        <w:rPr>
          <w:rFonts w:asciiTheme="minorHAnsi" w:hAnsiTheme="minorHAnsi" w:cstheme="minorHAnsi"/>
          <w:sz w:val="22"/>
          <w:szCs w:val="22"/>
        </w:rPr>
        <w:t xml:space="preserve">I deste </w:t>
      </w:r>
      <w:r w:rsidRPr="003014A6">
        <w:rPr>
          <w:rFonts w:asciiTheme="minorHAnsi" w:hAnsiTheme="minorHAnsi" w:cstheme="minorHAnsi"/>
          <w:b/>
          <w:sz w:val="22"/>
          <w:szCs w:val="22"/>
        </w:rPr>
        <w:t>Contrato</w:t>
      </w:r>
      <w:r w:rsidRPr="003014A6">
        <w:rPr>
          <w:rFonts w:asciiTheme="minorHAnsi" w:hAnsiTheme="minorHAnsi" w:cstheme="minorHAnsi"/>
          <w:sz w:val="22"/>
          <w:szCs w:val="22"/>
        </w:rPr>
        <w:t>;</w:t>
      </w:r>
    </w:p>
    <w:p w:rsidR="003014A6" w:rsidRPr="003014A6" w:rsidRDefault="003014A6" w:rsidP="00460EB2">
      <w:pPr>
        <w:pStyle w:val="Recuodecorpodetexto"/>
        <w:widowControl w:val="0"/>
        <w:numPr>
          <w:ilvl w:val="8"/>
          <w:numId w:val="28"/>
        </w:numPr>
        <w:spacing w:after="120" w:line="264" w:lineRule="auto"/>
        <w:ind w:left="993" w:hanging="993"/>
        <w:rPr>
          <w:rFonts w:asciiTheme="minorHAnsi" w:hAnsiTheme="minorHAnsi" w:cstheme="minorHAnsi"/>
          <w:sz w:val="22"/>
          <w:szCs w:val="22"/>
        </w:rPr>
      </w:pPr>
      <w:proofErr w:type="gramStart"/>
      <w:r w:rsidRPr="003014A6">
        <w:rPr>
          <w:rFonts w:asciiTheme="minorHAnsi" w:hAnsiTheme="minorHAnsi" w:cstheme="minorHAnsi"/>
          <w:sz w:val="22"/>
          <w:szCs w:val="22"/>
        </w:rPr>
        <w:t>manter</w:t>
      </w:r>
      <w:proofErr w:type="gramEnd"/>
      <w:r w:rsidRPr="003014A6">
        <w:rPr>
          <w:rFonts w:asciiTheme="minorHAnsi" w:hAnsiTheme="minorHAnsi" w:cstheme="minorHAnsi"/>
          <w:sz w:val="22"/>
          <w:szCs w:val="22"/>
        </w:rPr>
        <w:t xml:space="preserve"> o seu corpo de funcionários sempre devidamente uniformizado, asseado, motivado e treinado a atender o seu público com cortesia e eficiência, garantindo, assim, a reputação da </w:t>
      </w:r>
      <w:r w:rsidRPr="003014A6">
        <w:rPr>
          <w:rFonts w:asciiTheme="minorHAnsi" w:hAnsiTheme="minorHAnsi" w:cstheme="minorHAnsi"/>
          <w:b/>
          <w:sz w:val="22"/>
          <w:szCs w:val="22"/>
        </w:rPr>
        <w:t>MARCA</w:t>
      </w:r>
      <w:r w:rsidRPr="003014A6">
        <w:rPr>
          <w:rFonts w:asciiTheme="minorHAnsi" w:hAnsiTheme="minorHAnsi" w:cstheme="minorHAnsi"/>
          <w:sz w:val="22"/>
          <w:szCs w:val="22"/>
        </w:rPr>
        <w:t>; e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0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não se responsabiliza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(i)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por eventuais problemas decorrentes de interrupção de fornecimentos de produtos e serviços contratados pela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;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(</w:t>
      </w:r>
      <w:proofErr w:type="gramStart"/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ii</w:t>
      </w:r>
      <w:proofErr w:type="gramEnd"/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)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lastRenderedPageBreak/>
        <w:t xml:space="preserve">por falhas nos sistemas de informática e internet contratados pela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;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(iii)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por qualquer ação de terceiros que impeça o pleno funcionamento da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por caso fortuito ou de força maior;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(iv)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pela interrupção das atividades da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em caso de falta de fornecimento de energia elétrica</w:t>
      </w:r>
      <w:r w:rsidR="00EB3012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ou gás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.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0"/>
          <w:numId w:val="18"/>
        </w:numPr>
        <w:tabs>
          <w:tab w:val="left" w:pos="1701"/>
        </w:tabs>
        <w:spacing w:before="480" w:after="240" w:line="264" w:lineRule="auto"/>
        <w:ind w:left="0" w:firstLine="0"/>
        <w:jc w:val="center"/>
        <w:rPr>
          <w:rFonts w:asciiTheme="minorHAnsi" w:hAnsiTheme="minorHAnsi" w:cstheme="minorHAnsi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DIREITOS E OBRIGAÇÕES DA FRANQUEADA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A exploração comercial da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MARCA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pela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é um direito adquirido por esta no âmbito deste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Contrato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. No entanto, tal atividade deverá se dar sempre em observância às regras deste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Contrato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bem como às demais normas, orientações ou sugestões que possam vir a </w:t>
      </w:r>
      <w:proofErr w:type="gramStart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ser</w:t>
      </w:r>
      <w:proofErr w:type="gramEnd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transmitidas (correspondência, fax ou e-mails) pela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à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respeitados os limites de razoabilidade por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Parte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da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.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Sem exclusão de outras disposições contidas no presente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Contrato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assume os seguintes direitos e deveres:</w:t>
      </w:r>
    </w:p>
    <w:p w:rsidR="003014A6" w:rsidRPr="003014A6" w:rsidRDefault="003014A6" w:rsidP="00460EB2">
      <w:pPr>
        <w:widowControl w:val="0"/>
        <w:numPr>
          <w:ilvl w:val="0"/>
          <w:numId w:val="35"/>
        </w:numPr>
        <w:spacing w:after="120" w:line="264" w:lineRule="auto"/>
        <w:ind w:left="992" w:hanging="992"/>
        <w:jc w:val="both"/>
        <w:rPr>
          <w:rFonts w:cstheme="minorHAnsi"/>
        </w:rPr>
      </w:pPr>
      <w:r w:rsidRPr="003014A6">
        <w:rPr>
          <w:rFonts w:cstheme="minorHAnsi"/>
        </w:rPr>
        <w:t xml:space="preserve">exercer as suas atividades sempre com muito zelo e diligência, observando as orientações passadas pela </w:t>
      </w:r>
      <w:r w:rsidRPr="003014A6">
        <w:rPr>
          <w:rFonts w:cstheme="minorHAnsi"/>
          <w:b/>
        </w:rPr>
        <w:t>FRANQUEADORA</w:t>
      </w:r>
      <w:r w:rsidRPr="003014A6">
        <w:rPr>
          <w:rFonts w:cstheme="minorHAnsi"/>
        </w:rPr>
        <w:t xml:space="preserve"> no que tange preservação da qualidade dos produtos e alimentos comercializados, bem como na apresentação física (</w:t>
      </w:r>
      <w:r w:rsidRPr="003014A6">
        <w:rPr>
          <w:rFonts w:cstheme="minorHAnsi"/>
          <w:i/>
        </w:rPr>
        <w:t>layout</w:t>
      </w:r>
      <w:r w:rsidRPr="003014A6">
        <w:rPr>
          <w:rFonts w:cstheme="minorHAnsi"/>
        </w:rPr>
        <w:t>, higiene e apresentação) do seu estabelecimento;</w:t>
      </w:r>
    </w:p>
    <w:p w:rsidR="003014A6" w:rsidRDefault="003014A6" w:rsidP="00460EB2">
      <w:pPr>
        <w:widowControl w:val="0"/>
        <w:numPr>
          <w:ilvl w:val="0"/>
          <w:numId w:val="35"/>
        </w:numPr>
        <w:spacing w:after="120" w:line="264" w:lineRule="auto"/>
        <w:ind w:left="992" w:hanging="992"/>
        <w:jc w:val="both"/>
        <w:rPr>
          <w:ins w:id="9" w:author="Márcio" w:date="2018-04-24T20:18:00Z"/>
          <w:rFonts w:cstheme="minorHAnsi"/>
        </w:rPr>
      </w:pPr>
      <w:r w:rsidRPr="003014A6">
        <w:rPr>
          <w:rFonts w:cstheme="minorHAnsi"/>
        </w:rPr>
        <w:t xml:space="preserve">manter-se devidamente registrada e regular perante os órgãos competentes, tais como Junta Comercial, Prefeitura Municipal, Secretaria da Fazenda, Ministérios do Trabalho e da Previdência Social, bem como todos os demais órgãos exigidos pela Lei, ficando a </w:t>
      </w:r>
      <w:r w:rsidRPr="006E53FD">
        <w:rPr>
          <w:rFonts w:cstheme="minorHAnsi"/>
          <w:b/>
        </w:rPr>
        <w:t>FRANQUEADORA</w:t>
      </w:r>
      <w:r w:rsidRPr="003014A6">
        <w:rPr>
          <w:rFonts w:cstheme="minorHAnsi"/>
        </w:rPr>
        <w:t xml:space="preserve"> integral e absolutamente isenta de quaisquer responsabilidades pelos danos advindos de quaisquer infrações cometidas pela </w:t>
      </w:r>
      <w:r w:rsidRPr="006E53FD">
        <w:rPr>
          <w:rFonts w:cstheme="minorHAnsi"/>
          <w:b/>
        </w:rPr>
        <w:t>FRANQUEADA</w:t>
      </w:r>
      <w:r w:rsidRPr="003014A6">
        <w:rPr>
          <w:rFonts w:cstheme="minorHAnsi"/>
        </w:rPr>
        <w:t>;</w:t>
      </w:r>
    </w:p>
    <w:p w:rsidR="00EB3012" w:rsidRPr="003014A6" w:rsidRDefault="003F6821" w:rsidP="00460EB2">
      <w:pPr>
        <w:widowControl w:val="0"/>
        <w:numPr>
          <w:ilvl w:val="0"/>
          <w:numId w:val="35"/>
        </w:numPr>
        <w:spacing w:after="120" w:line="264" w:lineRule="auto"/>
        <w:ind w:left="992" w:hanging="992"/>
        <w:jc w:val="both"/>
        <w:rPr>
          <w:rFonts w:cstheme="minorHAnsi"/>
        </w:rPr>
      </w:pPr>
      <w:r>
        <w:rPr>
          <w:rFonts w:cstheme="minorHAnsi"/>
        </w:rPr>
        <w:t>Participar do processo de definição de fornecedores alternativos, conjuntamente com a FRANQUEADA, na impossibilidade de fornecimento regular pelos fornecedores oficiais</w:t>
      </w:r>
      <w:ins w:id="10" w:author="Márcio" w:date="2018-04-24T20:18:00Z">
        <w:r w:rsidR="00EB3012">
          <w:rPr>
            <w:rFonts w:cstheme="minorHAnsi"/>
          </w:rPr>
          <w:t>.</w:t>
        </w:r>
      </w:ins>
    </w:p>
    <w:p w:rsidR="003014A6" w:rsidRPr="003014A6" w:rsidRDefault="003014A6" w:rsidP="00460EB2">
      <w:pPr>
        <w:pStyle w:val="PargrafodaLista"/>
        <w:widowControl w:val="0"/>
        <w:numPr>
          <w:ilvl w:val="0"/>
          <w:numId w:val="35"/>
        </w:numPr>
        <w:spacing w:after="120" w:line="264" w:lineRule="auto"/>
        <w:ind w:left="992" w:hanging="992"/>
        <w:contextualSpacing w:val="0"/>
        <w:jc w:val="both"/>
        <w:rPr>
          <w:rFonts w:cstheme="minorHAnsi"/>
        </w:rPr>
      </w:pPr>
      <w:r w:rsidRPr="003014A6">
        <w:rPr>
          <w:rFonts w:cstheme="minorHAnsi"/>
        </w:rPr>
        <w:t xml:space="preserve">abster-se de promover a alienação, cessão, locação, permuta, empréstimo, mútuo, venda e quaisquer outros atos ou negócios jurídicos com terceiros envolvendo a </w:t>
      </w:r>
      <w:r w:rsidRPr="003014A6">
        <w:rPr>
          <w:rFonts w:cstheme="minorHAnsi"/>
          <w:b/>
        </w:rPr>
        <w:t>MARCA</w:t>
      </w:r>
      <w:r w:rsidRPr="003014A6">
        <w:rPr>
          <w:rFonts w:cstheme="minorHAnsi"/>
        </w:rPr>
        <w:t xml:space="preserve">, seja de forma física ou virtual, por si ou por terceiros, sem prévia e escrita autorização da </w:t>
      </w:r>
      <w:r w:rsidRPr="003014A6">
        <w:rPr>
          <w:rFonts w:cstheme="minorHAnsi"/>
          <w:b/>
        </w:rPr>
        <w:t>FRANQUEADORA</w:t>
      </w:r>
      <w:r w:rsidRPr="003014A6">
        <w:rPr>
          <w:rFonts w:cstheme="minorHAnsi"/>
        </w:rPr>
        <w:t>;</w:t>
      </w:r>
    </w:p>
    <w:p w:rsidR="005B4044" w:rsidRDefault="005B4044" w:rsidP="00460EB2">
      <w:pPr>
        <w:pStyle w:val="PargrafodaLista"/>
        <w:widowControl w:val="0"/>
        <w:numPr>
          <w:ilvl w:val="0"/>
          <w:numId w:val="35"/>
        </w:numPr>
        <w:spacing w:after="120" w:line="264" w:lineRule="auto"/>
        <w:ind w:left="992" w:hanging="992"/>
        <w:contextualSpacing w:val="0"/>
        <w:jc w:val="both"/>
        <w:rPr>
          <w:rFonts w:cstheme="minorHAnsi"/>
          <w:lang w:eastAsia="pt-BR"/>
        </w:rPr>
      </w:pPr>
      <w:r>
        <w:rPr>
          <w:rFonts w:cstheme="minorHAnsi"/>
          <w:lang w:eastAsia="pt-BR"/>
        </w:rPr>
        <w:t xml:space="preserve">realizar todas as vendas de produtos através do sistema de gestão contratado por orientação da </w:t>
      </w:r>
      <w:r w:rsidRPr="005B4044">
        <w:rPr>
          <w:rFonts w:cstheme="minorHAnsi"/>
          <w:b/>
          <w:lang w:eastAsia="pt-BR"/>
        </w:rPr>
        <w:t>FRANQUEADORA</w:t>
      </w:r>
      <w:r>
        <w:rPr>
          <w:rFonts w:cstheme="minorHAnsi"/>
          <w:lang w:eastAsia="pt-BR"/>
        </w:rPr>
        <w:t>. fazendo os respectivos registros eletrônicos.</w:t>
      </w:r>
    </w:p>
    <w:p w:rsidR="003014A6" w:rsidRPr="003014A6" w:rsidRDefault="003014A6" w:rsidP="00460EB2">
      <w:pPr>
        <w:pStyle w:val="PargrafodaLista"/>
        <w:widowControl w:val="0"/>
        <w:numPr>
          <w:ilvl w:val="0"/>
          <w:numId w:val="35"/>
        </w:numPr>
        <w:spacing w:after="120" w:line="264" w:lineRule="auto"/>
        <w:ind w:left="992" w:hanging="992"/>
        <w:contextualSpacing w:val="0"/>
        <w:jc w:val="both"/>
        <w:rPr>
          <w:rFonts w:cstheme="minorHAnsi"/>
          <w:lang w:eastAsia="pt-BR"/>
        </w:rPr>
      </w:pPr>
      <w:r w:rsidRPr="003014A6">
        <w:rPr>
          <w:rFonts w:cstheme="minorHAnsi"/>
        </w:rPr>
        <w:t xml:space="preserve">observar os padrões da </w:t>
      </w:r>
      <w:r w:rsidRPr="003014A6">
        <w:rPr>
          <w:rFonts w:cstheme="minorHAnsi"/>
          <w:b/>
        </w:rPr>
        <w:t>FRANQUEADORA</w:t>
      </w:r>
      <w:r w:rsidRPr="003014A6">
        <w:rPr>
          <w:rFonts w:cstheme="minorHAnsi"/>
        </w:rPr>
        <w:t xml:space="preserve"> ao </w:t>
      </w:r>
      <w:r w:rsidRPr="003014A6">
        <w:rPr>
          <w:rFonts w:cstheme="minorHAnsi"/>
          <w:lang w:eastAsia="pt-BR"/>
        </w:rPr>
        <w:t xml:space="preserve">fabricar produtos com o uso da </w:t>
      </w:r>
      <w:r w:rsidRPr="003014A6">
        <w:rPr>
          <w:rFonts w:cstheme="minorHAnsi"/>
          <w:b/>
          <w:lang w:eastAsia="pt-BR"/>
        </w:rPr>
        <w:t>MARCA</w:t>
      </w:r>
      <w:r w:rsidRPr="003014A6">
        <w:rPr>
          <w:rFonts w:cstheme="minorHAnsi"/>
          <w:lang w:eastAsia="pt-BR"/>
        </w:rPr>
        <w:t>;</w:t>
      </w:r>
    </w:p>
    <w:p w:rsidR="003014A6" w:rsidRPr="003014A6" w:rsidRDefault="003014A6" w:rsidP="00460EB2">
      <w:pPr>
        <w:pStyle w:val="Recuodecorpodetexto2"/>
        <w:widowControl w:val="0"/>
        <w:numPr>
          <w:ilvl w:val="0"/>
          <w:numId w:val="35"/>
        </w:numPr>
        <w:spacing w:after="120" w:line="264" w:lineRule="auto"/>
        <w:ind w:left="992" w:hanging="992"/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 w:rsidRPr="003014A6">
        <w:rPr>
          <w:rFonts w:asciiTheme="minorHAnsi" w:hAnsiTheme="minorHAnsi" w:cstheme="minorHAnsi"/>
          <w:color w:val="auto"/>
          <w:sz w:val="22"/>
          <w:szCs w:val="22"/>
        </w:rPr>
        <w:t xml:space="preserve">exercer o uso da </w:t>
      </w:r>
      <w:r w:rsidRPr="003014A6">
        <w:rPr>
          <w:rFonts w:asciiTheme="minorHAnsi" w:hAnsiTheme="minorHAnsi" w:cstheme="minorHAnsi"/>
          <w:b/>
          <w:color w:val="auto"/>
          <w:sz w:val="22"/>
          <w:szCs w:val="22"/>
        </w:rPr>
        <w:t>MARCA</w:t>
      </w:r>
      <w:r w:rsidRPr="003014A6">
        <w:rPr>
          <w:rFonts w:asciiTheme="minorHAnsi" w:hAnsiTheme="minorHAnsi" w:cstheme="minorHAnsi"/>
          <w:color w:val="auto"/>
          <w:sz w:val="22"/>
          <w:szCs w:val="22"/>
        </w:rPr>
        <w:t xml:space="preserve"> dentro de sua zona territorial autorizada pela </w:t>
      </w:r>
      <w:r w:rsidRPr="003014A6">
        <w:rPr>
          <w:rFonts w:asciiTheme="minorHAnsi" w:hAnsiTheme="minorHAnsi" w:cstheme="minorHAnsi"/>
          <w:b/>
          <w:color w:val="auto"/>
          <w:sz w:val="22"/>
          <w:szCs w:val="22"/>
        </w:rPr>
        <w:t>FRANQUEADORA</w:t>
      </w:r>
      <w:r w:rsidRPr="003014A6">
        <w:rPr>
          <w:rFonts w:asciiTheme="minorHAnsi" w:hAnsiTheme="minorHAnsi" w:cstheme="minorHAnsi"/>
          <w:color w:val="auto"/>
          <w:sz w:val="22"/>
          <w:szCs w:val="22"/>
        </w:rPr>
        <w:t xml:space="preserve"> nos termos deste </w:t>
      </w:r>
      <w:r w:rsidRPr="003014A6">
        <w:rPr>
          <w:rFonts w:asciiTheme="minorHAnsi" w:hAnsiTheme="minorHAnsi" w:cstheme="minorHAnsi"/>
          <w:b/>
          <w:color w:val="auto"/>
          <w:sz w:val="22"/>
          <w:szCs w:val="22"/>
        </w:rPr>
        <w:t>Contrato</w:t>
      </w:r>
      <w:r w:rsidRPr="003014A6">
        <w:rPr>
          <w:rFonts w:asciiTheme="minorHAnsi" w:hAnsiTheme="minorHAnsi" w:cstheme="minorHAnsi"/>
          <w:color w:val="auto"/>
          <w:sz w:val="22"/>
          <w:szCs w:val="22"/>
        </w:rPr>
        <w:t xml:space="preserve"> e, para outras lojas que a </w:t>
      </w:r>
      <w:r w:rsidRPr="003014A6">
        <w:rPr>
          <w:rFonts w:asciiTheme="minorHAnsi" w:hAnsiTheme="minorHAnsi" w:cstheme="minorHAnsi"/>
          <w:b/>
          <w:color w:val="auto"/>
          <w:sz w:val="22"/>
          <w:szCs w:val="22"/>
        </w:rPr>
        <w:t>FRANQUEADA</w:t>
      </w:r>
      <w:r w:rsidRPr="003014A6">
        <w:rPr>
          <w:rFonts w:asciiTheme="minorHAnsi" w:hAnsiTheme="minorHAnsi" w:cstheme="minorHAnsi"/>
          <w:color w:val="auto"/>
          <w:sz w:val="22"/>
          <w:szCs w:val="22"/>
        </w:rPr>
        <w:t xml:space="preserve"> venha a pretender abrir, observando as regras que a </w:t>
      </w:r>
      <w:r w:rsidRPr="003014A6">
        <w:rPr>
          <w:rFonts w:asciiTheme="minorHAnsi" w:hAnsiTheme="minorHAnsi" w:cstheme="minorHAnsi"/>
          <w:b/>
          <w:color w:val="auto"/>
          <w:sz w:val="22"/>
          <w:szCs w:val="22"/>
        </w:rPr>
        <w:t>FRANQUEADORA</w:t>
      </w:r>
      <w:r w:rsidRPr="003014A6">
        <w:rPr>
          <w:rFonts w:asciiTheme="minorHAnsi" w:hAnsiTheme="minorHAnsi" w:cstheme="minorHAnsi"/>
          <w:color w:val="auto"/>
          <w:sz w:val="22"/>
          <w:szCs w:val="22"/>
        </w:rPr>
        <w:t xml:space="preserve"> venha a lhe apresentar;</w:t>
      </w:r>
    </w:p>
    <w:p w:rsidR="003014A6" w:rsidRPr="003014A6" w:rsidRDefault="003014A6" w:rsidP="00460EB2">
      <w:pPr>
        <w:pStyle w:val="Recuodecorpodetexto2"/>
        <w:widowControl w:val="0"/>
        <w:numPr>
          <w:ilvl w:val="0"/>
          <w:numId w:val="35"/>
        </w:numPr>
        <w:spacing w:after="120" w:line="264" w:lineRule="auto"/>
        <w:ind w:left="992" w:hanging="992"/>
        <w:rPr>
          <w:rFonts w:asciiTheme="minorHAnsi" w:hAnsiTheme="minorHAnsi" w:cstheme="minorHAnsi"/>
          <w:color w:val="auto"/>
          <w:sz w:val="22"/>
          <w:szCs w:val="22"/>
        </w:rPr>
      </w:pPr>
      <w:r w:rsidRPr="003014A6">
        <w:rPr>
          <w:rFonts w:asciiTheme="minorHAnsi" w:hAnsiTheme="minorHAnsi" w:cstheme="minorHAnsi"/>
          <w:color w:val="auto"/>
          <w:sz w:val="22"/>
          <w:szCs w:val="22"/>
        </w:rPr>
        <w:t xml:space="preserve">adquirir e manter em pleno e contínuo funcionamento todo o material e equipamentos necessários e recomendados pela </w:t>
      </w:r>
      <w:r w:rsidRPr="003014A6">
        <w:rPr>
          <w:rFonts w:asciiTheme="minorHAnsi" w:hAnsiTheme="minorHAnsi" w:cstheme="minorHAnsi"/>
          <w:b/>
          <w:color w:val="auto"/>
          <w:sz w:val="22"/>
          <w:szCs w:val="22"/>
        </w:rPr>
        <w:t>FRANQUEADORA</w:t>
      </w:r>
      <w:r w:rsidRPr="003014A6">
        <w:rPr>
          <w:rFonts w:asciiTheme="minorHAnsi" w:hAnsiTheme="minorHAnsi" w:cstheme="minorHAnsi"/>
          <w:color w:val="auto"/>
          <w:sz w:val="22"/>
          <w:szCs w:val="22"/>
        </w:rPr>
        <w:t xml:space="preserve"> para a perfeita exploração da </w:t>
      </w:r>
      <w:r w:rsidRPr="003014A6">
        <w:rPr>
          <w:rFonts w:asciiTheme="minorHAnsi" w:hAnsiTheme="minorHAnsi" w:cstheme="minorHAnsi"/>
          <w:b/>
          <w:color w:val="auto"/>
          <w:sz w:val="22"/>
          <w:szCs w:val="22"/>
        </w:rPr>
        <w:t>MARCA</w:t>
      </w:r>
      <w:r w:rsidRPr="003014A6">
        <w:rPr>
          <w:rFonts w:asciiTheme="minorHAnsi" w:hAnsiTheme="minorHAnsi" w:cstheme="minorHAnsi"/>
          <w:color w:val="auto"/>
          <w:sz w:val="22"/>
          <w:szCs w:val="22"/>
        </w:rPr>
        <w:t xml:space="preserve">, nos termos deste </w:t>
      </w:r>
      <w:r w:rsidRPr="003014A6">
        <w:rPr>
          <w:rFonts w:asciiTheme="minorHAnsi" w:hAnsiTheme="minorHAnsi" w:cstheme="minorHAnsi"/>
          <w:b/>
          <w:color w:val="auto"/>
          <w:sz w:val="22"/>
          <w:szCs w:val="22"/>
        </w:rPr>
        <w:t>Contrato</w:t>
      </w:r>
      <w:r w:rsidRPr="003014A6">
        <w:rPr>
          <w:rFonts w:asciiTheme="minorHAnsi" w:hAnsiTheme="minorHAnsi" w:cstheme="minorHAnsi"/>
          <w:color w:val="auto"/>
          <w:sz w:val="22"/>
          <w:szCs w:val="22"/>
        </w:rPr>
        <w:t>;</w:t>
      </w:r>
    </w:p>
    <w:p w:rsidR="003014A6" w:rsidRPr="003014A6" w:rsidRDefault="003014A6" w:rsidP="00460EB2">
      <w:pPr>
        <w:pStyle w:val="PargrafodaLista"/>
        <w:widowControl w:val="0"/>
        <w:numPr>
          <w:ilvl w:val="0"/>
          <w:numId w:val="35"/>
        </w:numPr>
        <w:spacing w:after="120" w:line="264" w:lineRule="auto"/>
        <w:ind w:left="992" w:hanging="992"/>
        <w:contextualSpacing w:val="0"/>
        <w:jc w:val="both"/>
        <w:rPr>
          <w:rFonts w:cstheme="minorHAnsi"/>
        </w:rPr>
      </w:pPr>
      <w:r w:rsidRPr="003014A6">
        <w:rPr>
          <w:rFonts w:cstheme="minorHAnsi"/>
        </w:rPr>
        <w:t xml:space="preserve">abster-se de praticar quaisquer atos que possam vir a afetar a reputação da </w:t>
      </w:r>
      <w:r w:rsidRPr="003014A6">
        <w:rPr>
          <w:rFonts w:cstheme="minorHAnsi"/>
          <w:b/>
        </w:rPr>
        <w:t>FRANQUEADORA</w:t>
      </w:r>
      <w:r w:rsidRPr="003014A6">
        <w:rPr>
          <w:rFonts w:cstheme="minorHAnsi"/>
        </w:rPr>
        <w:t xml:space="preserve"> e da sua </w:t>
      </w:r>
      <w:r w:rsidRPr="003014A6">
        <w:rPr>
          <w:rFonts w:cstheme="minorHAnsi"/>
          <w:b/>
        </w:rPr>
        <w:t>MARCA</w:t>
      </w:r>
      <w:r w:rsidRPr="003014A6">
        <w:rPr>
          <w:rFonts w:cstheme="minorHAnsi"/>
        </w:rPr>
        <w:t>;</w:t>
      </w:r>
    </w:p>
    <w:p w:rsidR="003014A6" w:rsidRPr="003014A6" w:rsidRDefault="003014A6" w:rsidP="00460EB2">
      <w:pPr>
        <w:pStyle w:val="PargrafodaLista"/>
        <w:widowControl w:val="0"/>
        <w:numPr>
          <w:ilvl w:val="0"/>
          <w:numId w:val="35"/>
        </w:numPr>
        <w:spacing w:after="120" w:line="264" w:lineRule="auto"/>
        <w:ind w:left="992" w:hanging="992"/>
        <w:contextualSpacing w:val="0"/>
        <w:jc w:val="both"/>
        <w:rPr>
          <w:rFonts w:cstheme="minorHAnsi"/>
        </w:rPr>
      </w:pPr>
      <w:r w:rsidRPr="003014A6">
        <w:rPr>
          <w:rFonts w:cstheme="minorHAnsi"/>
        </w:rPr>
        <w:lastRenderedPageBreak/>
        <w:t xml:space="preserve">observar a tabela de preços </w:t>
      </w:r>
      <w:r w:rsidR="00850E21">
        <w:rPr>
          <w:rFonts w:cstheme="minorHAnsi"/>
        </w:rPr>
        <w:t xml:space="preserve">mínimos </w:t>
      </w:r>
      <w:r w:rsidRPr="003014A6">
        <w:rPr>
          <w:rFonts w:cstheme="minorHAnsi"/>
        </w:rPr>
        <w:t xml:space="preserve">sugerida pela </w:t>
      </w:r>
      <w:r w:rsidRPr="003014A6">
        <w:rPr>
          <w:rFonts w:cstheme="minorHAnsi"/>
          <w:b/>
        </w:rPr>
        <w:t>FRANQUEADORA</w:t>
      </w:r>
      <w:r w:rsidRPr="003014A6">
        <w:rPr>
          <w:rFonts w:cstheme="minorHAnsi"/>
        </w:rPr>
        <w:t xml:space="preserve"> para o cardápio da </w:t>
      </w:r>
      <w:r w:rsidRPr="003014A6">
        <w:rPr>
          <w:rFonts w:cstheme="minorHAnsi"/>
          <w:b/>
        </w:rPr>
        <w:t>FRANQUEADA</w:t>
      </w:r>
      <w:r w:rsidR="00850E21">
        <w:rPr>
          <w:rFonts w:cstheme="minorHAnsi"/>
        </w:rPr>
        <w:t>, não podendo praticar preços inferiores aos ali fixados</w:t>
      </w:r>
      <w:r w:rsidR="003D4D34">
        <w:rPr>
          <w:rFonts w:cstheme="minorHAnsi"/>
        </w:rPr>
        <w:t xml:space="preserve">, exceto se expressamente autorizada pela </w:t>
      </w:r>
      <w:r w:rsidR="003D4D34" w:rsidRPr="003D4D34">
        <w:rPr>
          <w:rFonts w:cstheme="minorHAnsi"/>
          <w:b/>
        </w:rPr>
        <w:t>FRANQUEADORA</w:t>
      </w:r>
      <w:r w:rsidRPr="003014A6">
        <w:rPr>
          <w:rFonts w:cstheme="minorHAnsi"/>
        </w:rPr>
        <w:t>;</w:t>
      </w:r>
    </w:p>
    <w:p w:rsidR="003014A6" w:rsidRPr="003014A6" w:rsidRDefault="003014A6" w:rsidP="00460EB2">
      <w:pPr>
        <w:pStyle w:val="PargrafodaLista"/>
        <w:widowControl w:val="0"/>
        <w:numPr>
          <w:ilvl w:val="0"/>
          <w:numId w:val="35"/>
        </w:numPr>
        <w:spacing w:after="120" w:line="264" w:lineRule="auto"/>
        <w:ind w:left="992" w:hanging="992"/>
        <w:contextualSpacing w:val="0"/>
        <w:jc w:val="both"/>
        <w:rPr>
          <w:rFonts w:cstheme="minorHAnsi"/>
        </w:rPr>
      </w:pPr>
      <w:r w:rsidRPr="003014A6">
        <w:rPr>
          <w:rFonts w:cstheme="minorHAnsi"/>
        </w:rPr>
        <w:t xml:space="preserve">a contratação de funcionários pela </w:t>
      </w:r>
      <w:r w:rsidRPr="003014A6">
        <w:rPr>
          <w:rFonts w:cstheme="minorHAnsi"/>
          <w:b/>
        </w:rPr>
        <w:t>FRANQUEADA</w:t>
      </w:r>
      <w:r w:rsidRPr="003014A6">
        <w:rPr>
          <w:rFonts w:cstheme="minorHAnsi"/>
        </w:rPr>
        <w:t xml:space="preserve"> fica a critério exclusivo desta, e a relação empregatícia a ser firmada com tais colaboradores seguirá os interesses exclusivos da </w:t>
      </w:r>
      <w:r w:rsidRPr="003014A6">
        <w:rPr>
          <w:rFonts w:cstheme="minorHAnsi"/>
          <w:b/>
        </w:rPr>
        <w:t>FRANQUEADA</w:t>
      </w:r>
      <w:r w:rsidRPr="003014A6">
        <w:rPr>
          <w:rFonts w:cstheme="minorHAnsi"/>
        </w:rPr>
        <w:t xml:space="preserve">, não sendo necessária a padronização neste sentido com as práticas adotadas pela </w:t>
      </w:r>
      <w:r w:rsidRPr="003014A6">
        <w:rPr>
          <w:rFonts w:cstheme="minorHAnsi"/>
          <w:b/>
        </w:rPr>
        <w:t>FRANQUEADORA</w:t>
      </w:r>
      <w:ins w:id="11" w:author="Márcio" w:date="2018-04-25T11:08:00Z">
        <w:r w:rsidR="00850E21">
          <w:rPr>
            <w:rFonts w:cstheme="minorHAnsi"/>
          </w:rPr>
          <w:t>,</w:t>
        </w:r>
      </w:ins>
      <w:r w:rsidRPr="003014A6">
        <w:rPr>
          <w:rFonts w:cstheme="minorHAnsi"/>
        </w:rPr>
        <w:t xml:space="preserve"> e</w:t>
      </w:r>
      <w:ins w:id="12" w:author="Márcio" w:date="2018-04-25T11:07:00Z">
        <w:r w:rsidR="00850E21">
          <w:rPr>
            <w:rFonts w:cstheme="minorHAnsi"/>
          </w:rPr>
          <w:t>xceto quanto ao uso do uniforme que deverá seguir o padrã</w:t>
        </w:r>
      </w:ins>
      <w:ins w:id="13" w:author="Márcio" w:date="2018-04-25T11:08:00Z">
        <w:r w:rsidR="00850E21">
          <w:rPr>
            <w:rFonts w:cstheme="minorHAnsi"/>
          </w:rPr>
          <w:t>o instituído.</w:t>
        </w:r>
      </w:ins>
    </w:p>
    <w:p w:rsidR="003014A6" w:rsidRPr="003014A6" w:rsidRDefault="003014A6" w:rsidP="00460EB2">
      <w:pPr>
        <w:pStyle w:val="PargrafodaLista"/>
        <w:widowControl w:val="0"/>
        <w:numPr>
          <w:ilvl w:val="0"/>
          <w:numId w:val="35"/>
        </w:numPr>
        <w:spacing w:after="240" w:line="264" w:lineRule="auto"/>
        <w:ind w:left="993" w:hanging="993"/>
        <w:jc w:val="both"/>
        <w:rPr>
          <w:rFonts w:cstheme="minorHAnsi"/>
        </w:rPr>
      </w:pPr>
      <w:r w:rsidRPr="003014A6">
        <w:rPr>
          <w:rFonts w:cstheme="minorHAnsi"/>
        </w:rPr>
        <w:t xml:space="preserve">manter o seu corpo de funcionários sempre devidamente uniformizados, asseados, motivados e treinados a atender o seu público com cortesia e eficiência, garantindo, assim, a reputação da </w:t>
      </w:r>
      <w:r w:rsidRPr="003014A6">
        <w:rPr>
          <w:rFonts w:cstheme="minorHAnsi"/>
          <w:b/>
        </w:rPr>
        <w:t>MARCA</w:t>
      </w:r>
      <w:r w:rsidRPr="003014A6">
        <w:rPr>
          <w:rFonts w:cstheme="minorHAnsi"/>
        </w:rPr>
        <w:t>.</w:t>
      </w:r>
    </w:p>
    <w:p w:rsidR="003014A6" w:rsidRPr="003014A6" w:rsidRDefault="003F6821" w:rsidP="00460EB2">
      <w:pPr>
        <w:pStyle w:val="Ttulo1"/>
        <w:keepNext w:val="0"/>
        <w:widowControl w:val="0"/>
        <w:numPr>
          <w:ilvl w:val="1"/>
          <w:numId w:val="18"/>
        </w:numPr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 w:rsidR="003014A6"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="003014A6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deverá obedecer </w:t>
      </w:r>
      <w:proofErr w:type="gramStart"/>
      <w:r w:rsidR="003014A6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a</w:t>
      </w:r>
      <w:proofErr w:type="gramEnd"/>
      <w:r w:rsidR="003014A6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legislação e adotar as melhores práticas que protejam direitos dos trabalhadores e demais direitos sociais, coletivos e difusos, tais como medidas anticorrupção, regras de proteção sanitária e ambiental, por exemplo. Para tanto, a </w:t>
      </w:r>
      <w:r w:rsidR="003014A6"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="003014A6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deverá adotar regras próprias de </w:t>
      </w:r>
      <w:proofErr w:type="spellStart"/>
      <w:r w:rsidR="003014A6" w:rsidRPr="007B3D51">
        <w:rPr>
          <w:rFonts w:asciiTheme="minorHAnsi" w:hAnsiTheme="minorHAnsi" w:cstheme="minorHAnsi"/>
          <w:b w:val="0"/>
          <w:i/>
          <w:caps w:val="0"/>
          <w:sz w:val="22"/>
          <w:szCs w:val="22"/>
          <w:lang w:val="pt-BR"/>
        </w:rPr>
        <w:t>compliance</w:t>
      </w:r>
      <w:proofErr w:type="spellEnd"/>
      <w:r w:rsidR="003014A6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, que visem a, dentre outros aspectos relevantes, pelo menos:</w:t>
      </w:r>
    </w:p>
    <w:p w:rsidR="003014A6" w:rsidRPr="003014A6" w:rsidRDefault="003014A6" w:rsidP="00460EB2">
      <w:pPr>
        <w:pStyle w:val="Recuodecorpodetexto3"/>
        <w:widowControl w:val="0"/>
        <w:numPr>
          <w:ilvl w:val="0"/>
          <w:numId w:val="14"/>
        </w:numPr>
        <w:spacing w:before="0" w:beforeAutospacing="0" w:after="240" w:afterAutospacing="0" w:line="264" w:lineRule="auto"/>
        <w:ind w:left="993" w:hanging="993"/>
        <w:rPr>
          <w:rFonts w:asciiTheme="minorHAnsi" w:hAnsiTheme="minorHAnsi" w:cstheme="minorHAnsi"/>
          <w:sz w:val="22"/>
          <w:szCs w:val="22"/>
        </w:rPr>
      </w:pPr>
      <w:proofErr w:type="gramStart"/>
      <w:r w:rsidRPr="003014A6">
        <w:rPr>
          <w:rFonts w:asciiTheme="minorHAnsi" w:hAnsiTheme="minorHAnsi" w:cstheme="minorHAnsi"/>
          <w:sz w:val="22"/>
          <w:szCs w:val="22"/>
        </w:rPr>
        <w:t>não</w:t>
      </w:r>
      <w:proofErr w:type="gramEnd"/>
      <w:r w:rsidRPr="003014A6">
        <w:rPr>
          <w:rFonts w:asciiTheme="minorHAnsi" w:hAnsiTheme="minorHAnsi" w:cstheme="minorHAnsi"/>
          <w:sz w:val="22"/>
          <w:szCs w:val="22"/>
        </w:rPr>
        <w:t xml:space="preserve"> possuir, em seu quadro de funcionários, menores de 18 (dezoito) anos em trabalho noturno, perigoso ou insalubre, e nem menores de 16 (dezesseis) anos em qualquer atividade, salvo na condição de aprendiz, a partir de 14 (quatorze) anos, nos termos da Lei 9.854/99, regulamentada pelo Decreto nº 4.358/2002, observado o disposto no inciso XXXIII do artigo 7º da Constituição Federal;</w:t>
      </w:r>
    </w:p>
    <w:p w:rsidR="003014A6" w:rsidRPr="003014A6" w:rsidRDefault="003014A6" w:rsidP="00460EB2">
      <w:pPr>
        <w:pStyle w:val="Recuodecorpodetexto3"/>
        <w:widowControl w:val="0"/>
        <w:numPr>
          <w:ilvl w:val="0"/>
          <w:numId w:val="14"/>
        </w:numPr>
        <w:spacing w:before="0" w:beforeAutospacing="0" w:after="240" w:afterAutospacing="0" w:line="264" w:lineRule="auto"/>
        <w:ind w:left="993" w:hanging="993"/>
        <w:rPr>
          <w:rFonts w:asciiTheme="minorHAnsi" w:hAnsiTheme="minorHAnsi" w:cstheme="minorHAnsi"/>
          <w:sz w:val="22"/>
          <w:szCs w:val="22"/>
        </w:rPr>
      </w:pPr>
      <w:r w:rsidRPr="003014A6">
        <w:rPr>
          <w:rFonts w:asciiTheme="minorHAnsi" w:hAnsiTheme="minorHAnsi" w:cstheme="minorHAnsi"/>
          <w:sz w:val="22"/>
          <w:szCs w:val="22"/>
        </w:rPr>
        <w:t>não expor seus funcionários a trabalho degradante ou forçado, observado o disposto nos incisos III e IV do artigo 1º e no inciso III do artigo 5º da Constituição Federal.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0"/>
          <w:numId w:val="18"/>
        </w:numPr>
        <w:tabs>
          <w:tab w:val="left" w:pos="1701"/>
        </w:tabs>
        <w:spacing w:before="480" w:after="240" w:line="264" w:lineRule="auto"/>
        <w:ind w:left="0" w:firstLine="0"/>
        <w:jc w:val="center"/>
        <w:rPr>
          <w:rFonts w:asciiTheme="minorHAnsi" w:hAnsiTheme="minorHAnsi" w:cstheme="minorHAnsi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 xml:space="preserve">UTILIZAÇÃO DO LOGOTIPO, MARCAS E SINAIS </w:t>
      </w:r>
      <w:proofErr w:type="gramStart"/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DISTINTIVOS</w:t>
      </w:r>
      <w:proofErr w:type="gramEnd"/>
    </w:p>
    <w:p w:rsidR="003014A6" w:rsidRPr="003014A6" w:rsidRDefault="003014A6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MARCA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bem como logotipos, sinais distintivos, metodologias, receitas e know-how e nomes veiculados pela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são protegidos pela legislação brasileira relativa aos direitos autorais e propriedade intelectual, sendo tais direitos de exclusiva propriedade desta, ou de outras sociedades coligadas, parceiras ou contratadas.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O uso </w:t>
      </w:r>
      <w:r w:rsidR="003D4D34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da </w:t>
      </w:r>
      <w:r w:rsidR="003D4D34"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MARCA</w:t>
      </w:r>
      <w:r w:rsidR="003D4D34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logotipos, sinais distintivos, metodologias, receitas e know-how 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pela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somente poderá ocorrer durante a vigência deste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Contrato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, e conforme as regras aqui estabelecidas</w:t>
      </w:r>
      <w:r w:rsidR="003D4D34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e </w:t>
      </w:r>
      <w:r w:rsidR="003D4D34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no que tange ao desempenho das ativida</w:t>
      </w:r>
      <w:r w:rsidR="003D4D34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des previstas neste Instrumento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. 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O desrespeito e a lesão aos direitos autorais, de propriedade intelectual ou outros pertencentes à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implicará na adoção, por esta, das medidas legais, administrativas ou judiciais, aplicáveis à plena preservação de seus direitos e prerrogativas.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MARCA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ou quaisquer sinais distintivos da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não poderão ser alterados pela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inclusive quanto a cores, proporções dos traços etc., ficando sua 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lastRenderedPageBreak/>
        <w:t xml:space="preserve">aplicação e uso condicionados ao desenvolvimento visual da equipe de comunicação e publicidade da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.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left="993" w:hanging="993"/>
        <w:rPr>
          <w:ins w:id="14" w:author="Usuário do Microsoft Office" w:date="2018-02-07T14:53:00Z"/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O desacato às regras objetivas estabelecidas pelas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Partes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nesta Cláusula, as quais visam à preservação plena e definitiva dos direitos autorais, de propriedade intelectual e </w:t>
      </w:r>
      <w:proofErr w:type="gramStart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outros a estes atrelados, obrigará</w:t>
      </w:r>
      <w:proofErr w:type="gramEnd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além da resolução deste Instrumento, ao pagamento das perdas e danos e lucros cessantes sofridos pela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sem prejuízo de sujeitar 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às sanções previstas na legislação especial de proteção das marcas e patentes.</w:t>
      </w:r>
    </w:p>
    <w:p w:rsidR="003014A6" w:rsidRPr="003014A6" w:rsidRDefault="003F6821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 w:rsidR="003014A6"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="003014A6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deverá observar as regras estabelecidas pela </w:t>
      </w:r>
      <w:r w:rsidR="003014A6"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="003014A6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para a utilização da </w:t>
      </w:r>
      <w:r w:rsidR="003014A6"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MARCA</w:t>
      </w:r>
      <w:r w:rsidR="003014A6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em ações, peças e campanhas de marketing de iniciativa daquela, e que devem dizer respeito apenas à(s) loja(s) de propriedade da </w:t>
      </w:r>
      <w:r w:rsidR="003014A6"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="003014A6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. Tais ações de marketing deverão, sempre, ser submetidas à prévia aprovação da </w:t>
      </w:r>
      <w:r w:rsidR="003014A6"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="003014A6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pois envolvem a </w:t>
      </w:r>
      <w:r w:rsidR="003014A6"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MARCA</w:t>
      </w:r>
      <w:r w:rsidR="003014A6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ora licenciada e sua respectiva estratégia de </w:t>
      </w:r>
      <w:proofErr w:type="spellStart"/>
      <w:r w:rsidR="003014A6" w:rsidRPr="00FC3C35">
        <w:rPr>
          <w:rFonts w:asciiTheme="minorHAnsi" w:hAnsiTheme="minorHAnsi" w:cstheme="minorHAnsi"/>
          <w:b w:val="0"/>
          <w:i/>
          <w:caps w:val="0"/>
          <w:sz w:val="22"/>
          <w:szCs w:val="22"/>
          <w:lang w:val="pt-BR"/>
        </w:rPr>
        <w:t>branding</w:t>
      </w:r>
      <w:proofErr w:type="spellEnd"/>
      <w:r w:rsidR="003014A6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o que é de gestão exclusiva da </w:t>
      </w:r>
      <w:r w:rsidR="003014A6"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="003014A6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.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As placas de fachada, </w:t>
      </w:r>
      <w:r w:rsidRPr="00C64878">
        <w:rPr>
          <w:rFonts w:asciiTheme="minorHAnsi" w:hAnsiTheme="minorHAnsi" w:cstheme="minorHAnsi"/>
          <w:b w:val="0"/>
          <w:i/>
          <w:caps w:val="0"/>
          <w:sz w:val="22"/>
          <w:szCs w:val="22"/>
          <w:lang w:val="pt-BR"/>
        </w:rPr>
        <w:t>banners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</w:t>
      </w:r>
      <w:proofErr w:type="spellStart"/>
      <w:r w:rsidRPr="00C64878">
        <w:rPr>
          <w:rFonts w:asciiTheme="minorHAnsi" w:hAnsiTheme="minorHAnsi" w:cstheme="minorHAnsi"/>
          <w:b w:val="0"/>
          <w:i/>
          <w:caps w:val="0"/>
          <w:sz w:val="22"/>
          <w:szCs w:val="22"/>
          <w:lang w:val="pt-BR"/>
        </w:rPr>
        <w:t>flyers</w:t>
      </w:r>
      <w:proofErr w:type="spellEnd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e demais itens de composição de ambiente e sinalização da(s) loja(s) da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deverão utilizar 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MARCA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e igualmente </w:t>
      </w:r>
      <w:proofErr w:type="gramStart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deverão seguir</w:t>
      </w:r>
      <w:proofErr w:type="gramEnd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o mesmo padrão adotado pela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em suas respectivas unidades (matriz e filiais), cabendo sempre a esta o direito de analisar, opinar e determinar correções, quando for o caso. O mesmo se aplica aos uniformes dos funcionários da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e demais itens que ostentem ou utilizem 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MARCA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dentro e fora da(s) loja(s) da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.</w:t>
      </w:r>
      <w:r w:rsidR="00D222A5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0"/>
          <w:numId w:val="18"/>
        </w:numPr>
        <w:tabs>
          <w:tab w:val="left" w:pos="1701"/>
        </w:tabs>
        <w:spacing w:before="480" w:after="240" w:line="264" w:lineRule="auto"/>
        <w:ind w:left="0" w:firstLine="0"/>
        <w:jc w:val="center"/>
        <w:rPr>
          <w:rFonts w:asciiTheme="minorHAnsi" w:hAnsiTheme="minorHAnsi" w:cstheme="minorHAnsi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REMUNERAÇÃO</w:t>
      </w:r>
    </w:p>
    <w:p w:rsidR="00C63FBB" w:rsidRDefault="003014A6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993"/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Pelo </w:t>
      </w:r>
      <w:r w:rsidR="00C63FBB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licenciamento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 w:rsidR="00C63FBB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de uso da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MARCA</w:t>
      </w:r>
      <w:r w:rsidR="00C63FBB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a </w:t>
      </w:r>
      <w:r w:rsidR="00C63FBB" w:rsidRPr="00C63FBB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="00C63FBB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pagará </w:t>
      </w:r>
      <w:proofErr w:type="gramStart"/>
      <w:r w:rsidR="00C63FBB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à</w:t>
      </w:r>
      <w:proofErr w:type="gramEnd"/>
      <w:r w:rsidR="00C63FBB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 w:rsidR="00C63FBB" w:rsidRPr="00C63FBB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="00C63FBB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o valor fixo de R$ </w:t>
      </w:r>
      <w:r w:rsidR="00BD3FEF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10.000,00 ou R$ 7.000,00</w:t>
      </w:r>
      <w:r w:rsidR="00850E21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(</w:t>
      </w:r>
      <w:r w:rsidR="00BD3FEF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dez ou sete</w:t>
      </w:r>
      <w:r w:rsidR="002570B2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 w:rsidR="00850E21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mil reais)</w:t>
      </w:r>
      <w:r w:rsidR="00BD3FEF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, a título de Taxa de Franquia</w:t>
      </w:r>
      <w:r w:rsidR="00850E21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</w:t>
      </w:r>
      <w:r w:rsidR="00C63FBB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na data de assinatura desse </w:t>
      </w:r>
      <w:r w:rsidR="00C63FBB" w:rsidRPr="00B33C4D">
        <w:rPr>
          <w:rFonts w:asciiTheme="minorHAnsi" w:hAnsiTheme="minorHAnsi" w:cstheme="minorHAnsi"/>
          <w:caps w:val="0"/>
          <w:sz w:val="22"/>
          <w:szCs w:val="22"/>
          <w:lang w:val="pt-BR"/>
        </w:rPr>
        <w:t>Contrato</w:t>
      </w:r>
      <w:r w:rsidR="00C63FBB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.</w:t>
      </w:r>
    </w:p>
    <w:p w:rsidR="00B33C4D" w:rsidRDefault="00B33C4D" w:rsidP="00460EB2">
      <w:pPr>
        <w:pStyle w:val="Ttulo1"/>
        <w:keepNext w:val="0"/>
        <w:widowControl w:val="0"/>
        <w:numPr>
          <w:ilvl w:val="2"/>
          <w:numId w:val="32"/>
        </w:numPr>
        <w:tabs>
          <w:tab w:val="left" w:pos="0"/>
          <w:tab w:val="left" w:pos="993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B33C4D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Em caso de desistência do </w:t>
      </w:r>
      <w:r w:rsidRPr="00B33C4D">
        <w:rPr>
          <w:rFonts w:asciiTheme="minorHAnsi" w:hAnsiTheme="minorHAnsi" w:cstheme="minorHAnsi"/>
          <w:caps w:val="0"/>
          <w:sz w:val="22"/>
          <w:szCs w:val="22"/>
          <w:lang w:val="pt-BR"/>
        </w:rPr>
        <w:t>Contrato</w:t>
      </w:r>
      <w:r w:rsidRPr="00B33C4D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pel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a</w:t>
      </w:r>
      <w:r w:rsidRPr="00B33C4D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 w:rsidRPr="00B33C4D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Pr="00B33C4D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a taxa de franquia não será restituída.</w:t>
      </w:r>
    </w:p>
    <w:p w:rsidR="003014A6" w:rsidRPr="003014A6" w:rsidRDefault="00B33C4D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993"/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A título de Royalties,</w:t>
      </w:r>
      <w:r w:rsidR="003014A6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 w:rsidR="003014A6"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="003014A6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pagará à </w:t>
      </w:r>
      <w:r w:rsidR="003014A6"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="003014A6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a importância mensal correspondente a 6% (seis por cento) do faturamento bruto auferido pela </w:t>
      </w:r>
      <w:r w:rsidR="003014A6"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="003014A6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no mês anterior ao do pagamento.</w:t>
      </w:r>
    </w:p>
    <w:p w:rsidR="003014A6" w:rsidRPr="00FF0636" w:rsidRDefault="00B33C4D" w:rsidP="00460EB2">
      <w:pPr>
        <w:pStyle w:val="Ttulo1"/>
        <w:keepNext w:val="0"/>
        <w:widowControl w:val="0"/>
        <w:numPr>
          <w:ilvl w:val="2"/>
          <w:numId w:val="32"/>
        </w:numPr>
        <w:tabs>
          <w:tab w:val="left" w:pos="0"/>
          <w:tab w:val="left" w:pos="993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O</w:t>
      </w:r>
      <w:r w:rsidR="003014A6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faturamento bruto 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será apurado pela </w:t>
      </w:r>
      <w:r w:rsidRPr="00B33C4D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 w:rsidR="003014A6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até o 5</w:t>
      </w:r>
      <w:r w:rsidR="003014A6" w:rsidRPr="003014A6">
        <w:rPr>
          <w:rFonts w:asciiTheme="minorHAnsi" w:hAnsiTheme="minorHAnsi" w:cstheme="minorHAnsi"/>
          <w:b w:val="0"/>
          <w:caps w:val="0"/>
          <w:sz w:val="22"/>
          <w:szCs w:val="22"/>
          <w:vertAlign w:val="superscript"/>
          <w:lang w:val="pt-BR"/>
        </w:rPr>
        <w:t>o</w:t>
      </w:r>
      <w:r w:rsidR="003014A6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(quinto) dia de cada mês subsequente ao mês de referência, 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e informado à </w:t>
      </w:r>
      <w:r w:rsidRPr="00B33C4D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 w:rsidR="003014A6" w:rsidRPr="00FF063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mediante a correspondente Nota Fiscal</w:t>
      </w:r>
      <w:r w:rsidR="00FF063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 w:rsidR="00FF0636" w:rsidRPr="00FF063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e </w:t>
      </w:r>
      <w:r w:rsidR="00FF063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o respectivo</w:t>
      </w:r>
      <w:r w:rsidR="00FF0636" w:rsidRPr="00FF063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boleto bancário</w:t>
      </w:r>
      <w:r w:rsidR="003014A6" w:rsidRPr="00FF063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. </w:t>
      </w:r>
    </w:p>
    <w:p w:rsidR="003014A6" w:rsidRDefault="003014A6" w:rsidP="00460EB2">
      <w:pPr>
        <w:pStyle w:val="Ttulo1"/>
        <w:keepNext w:val="0"/>
        <w:widowControl w:val="0"/>
        <w:numPr>
          <w:ilvl w:val="2"/>
          <w:numId w:val="32"/>
        </w:numPr>
        <w:tabs>
          <w:tab w:val="left" w:pos="0"/>
          <w:tab w:val="left" w:pos="993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O pagamento deverá ser realizado até o 10</w:t>
      </w:r>
      <w:r w:rsidRPr="00C64878">
        <w:rPr>
          <w:rFonts w:asciiTheme="minorHAnsi" w:hAnsiTheme="minorHAnsi" w:cstheme="minorHAnsi"/>
          <w:b w:val="0"/>
          <w:caps w:val="0"/>
          <w:sz w:val="22"/>
          <w:szCs w:val="22"/>
          <w:vertAlign w:val="superscript"/>
          <w:lang w:val="pt-BR"/>
        </w:rPr>
        <w:t>o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(décimo) dia do mês seguinte ao do faturamento bruto registrado, através do pagamento de boleto emitido pelo sistema da </w:t>
      </w:r>
      <w:r w:rsidRPr="00B33C4D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.</w:t>
      </w:r>
    </w:p>
    <w:p w:rsidR="002570B2" w:rsidRDefault="008B0089" w:rsidP="00460EB2">
      <w:pPr>
        <w:pStyle w:val="Ttulo1"/>
        <w:keepNext w:val="0"/>
        <w:widowControl w:val="0"/>
        <w:numPr>
          <w:ilvl w:val="1"/>
          <w:numId w:val="32"/>
        </w:numPr>
        <w:tabs>
          <w:tab w:val="left" w:pos="0"/>
          <w:tab w:val="left" w:pos="993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6E53FD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A fim de 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reduzir os custos com a aquisição de materiais de identificação visual</w:t>
      </w:r>
      <w:r w:rsidRPr="006E53FD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da </w:t>
      </w:r>
      <w:r w:rsidRPr="00353EAF">
        <w:rPr>
          <w:rFonts w:asciiTheme="minorHAnsi" w:hAnsiTheme="minorHAnsi" w:cstheme="minorHAnsi"/>
          <w:caps w:val="0"/>
          <w:sz w:val="22"/>
          <w:szCs w:val="22"/>
          <w:lang w:val="pt-BR"/>
        </w:rPr>
        <w:t>MARCA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,</w:t>
      </w:r>
      <w:r w:rsidRPr="006E53FD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 w:rsidR="002570B2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a </w:t>
      </w:r>
      <w:r w:rsidR="002570B2" w:rsidRPr="0003575B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="002570B2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pagará mensalmente à</w:t>
      </w:r>
      <w:r w:rsidR="002570B2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 w:rsidR="002570B2" w:rsidRPr="00B33C4D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="0003575B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uma Taxa de Fornecimento, na </w:t>
      </w:r>
      <w:r w:rsidR="0003575B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lastRenderedPageBreak/>
        <w:t>importância fixa de R$ _______ (_________ reais)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,</w:t>
      </w:r>
      <w:r w:rsidR="003D4D34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 w:rsidR="005C0887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vencível </w:t>
      </w:r>
      <w:r w:rsidR="003D4D34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nas mesmas datas </w:t>
      </w:r>
      <w:r w:rsidR="005C0887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previstas para </w:t>
      </w:r>
      <w:r w:rsidR="003D4D34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pagamento dos royalties</w:t>
      </w:r>
      <w:r w:rsidR="0003575B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.</w:t>
      </w:r>
    </w:p>
    <w:p w:rsidR="005B4044" w:rsidRDefault="00C5530B" w:rsidP="00460EB2">
      <w:pPr>
        <w:pStyle w:val="Ttulo1"/>
        <w:keepNext w:val="0"/>
        <w:widowControl w:val="0"/>
        <w:numPr>
          <w:ilvl w:val="1"/>
          <w:numId w:val="32"/>
        </w:numPr>
        <w:tabs>
          <w:tab w:val="left" w:pos="0"/>
          <w:tab w:val="left" w:pos="993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Caso a </w:t>
      </w:r>
      <w:r w:rsidRPr="00C5530B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opte por realizar o treinamento no município onde está instalada sua loja,</w:t>
      </w:r>
      <w:r w:rsidR="005B4044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deverá pagar à </w:t>
      </w:r>
      <w:r w:rsidR="005B4044" w:rsidRPr="00B33C4D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Pr="00C5530B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,</w:t>
      </w:r>
      <w:r w:rsidR="005B4044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em uma única parcela, </w:t>
      </w:r>
      <w:r w:rsidR="003D4D34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vencível no quinto dia que anteceder a data </w:t>
      </w:r>
      <w:r w:rsidR="00DC7A11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programada para </w:t>
      </w:r>
      <w:r w:rsidR="003D4D34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seu início, </w:t>
      </w:r>
      <w:r w:rsidR="005B4044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no valor de R$ ___________ (______________ mil reais).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Caso </w:t>
      </w:r>
      <w:r w:rsidR="005C0887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a </w:t>
      </w:r>
      <w:r w:rsidR="005C0887" w:rsidRPr="005C0887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="005C0887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o</w:t>
      </w:r>
      <w:r w:rsidR="000823F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pte por realizar o treinamento em Belo Horizonte, o mesmo </w:t>
      </w:r>
      <w:r w:rsidR="005C0887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será realizado sem</w:t>
      </w:r>
      <w:r w:rsidR="000823F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qualquer outro custo para a </w:t>
      </w:r>
      <w:r w:rsidR="000823F6" w:rsidRPr="000823F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="000823F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.</w:t>
      </w:r>
    </w:p>
    <w:p w:rsidR="00811DA6" w:rsidRDefault="00811DA6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993"/>
          <w:tab w:val="left" w:pos="1701"/>
        </w:tabs>
        <w:spacing w:after="240" w:line="264" w:lineRule="auto"/>
        <w:ind w:left="993" w:hanging="993"/>
        <w:rPr>
          <w:ins w:id="15" w:author="Márcio" w:date="2018-04-25T11:24:00Z"/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ins w:id="16" w:author="Márcio" w:date="2018-04-25T11:22:00Z">
        <w:r>
          <w:rPr>
            <w:rFonts w:asciiTheme="minorHAnsi" w:hAnsiTheme="minorHAnsi" w:cstheme="minorHAnsi"/>
            <w:b w:val="0"/>
            <w:caps w:val="0"/>
            <w:sz w:val="22"/>
            <w:szCs w:val="22"/>
            <w:lang w:val="pt-BR"/>
          </w:rPr>
          <w:t xml:space="preserve">A Franqueada escolherá por realizar o treinamento no próprio município </w:t>
        </w:r>
      </w:ins>
      <w:ins w:id="17" w:author="Márcio" w:date="2018-04-25T11:18:00Z">
        <w:r>
          <w:rPr>
            <w:rFonts w:asciiTheme="minorHAnsi" w:hAnsiTheme="minorHAnsi" w:cstheme="minorHAnsi"/>
            <w:b w:val="0"/>
            <w:caps w:val="0"/>
            <w:sz w:val="22"/>
            <w:szCs w:val="22"/>
            <w:lang w:val="pt-BR"/>
          </w:rPr>
          <w:t xml:space="preserve">O pagamento pelo </w:t>
        </w:r>
      </w:ins>
      <w:ins w:id="18" w:author="Márcio" w:date="2018-04-25T11:20:00Z">
        <w:r>
          <w:rPr>
            <w:rFonts w:asciiTheme="minorHAnsi" w:hAnsiTheme="minorHAnsi" w:cstheme="minorHAnsi"/>
            <w:b w:val="0"/>
            <w:caps w:val="0"/>
            <w:sz w:val="22"/>
            <w:szCs w:val="22"/>
            <w:lang w:val="pt-BR"/>
          </w:rPr>
          <w:t>treinamento será efetuado nos valores de R$ 5.000,00 para lojas estabelecidas no Norte e Nordeste, e R$ 3.500,00 para</w:t>
        </w:r>
      </w:ins>
      <w:ins w:id="19" w:author="Márcio" w:date="2018-04-25T11:21:00Z">
        <w:r>
          <w:rPr>
            <w:rFonts w:asciiTheme="minorHAnsi" w:hAnsiTheme="minorHAnsi" w:cstheme="minorHAnsi"/>
            <w:b w:val="0"/>
            <w:caps w:val="0"/>
            <w:sz w:val="22"/>
            <w:szCs w:val="22"/>
            <w:lang w:val="pt-BR"/>
          </w:rPr>
          <w:t xml:space="preserve"> lojas estabelecidas no Sul, Sudeste ou Centro Oeste</w:t>
        </w:r>
      </w:ins>
      <w:ins w:id="20" w:author="Márcio" w:date="2018-04-25T11:23:00Z">
        <w:r>
          <w:rPr>
            <w:rFonts w:asciiTheme="minorHAnsi" w:hAnsiTheme="minorHAnsi" w:cstheme="minorHAnsi"/>
            <w:b w:val="0"/>
            <w:caps w:val="0"/>
            <w:sz w:val="22"/>
            <w:szCs w:val="22"/>
            <w:lang w:val="pt-BR"/>
          </w:rPr>
          <w:t xml:space="preserve">. </w:t>
        </w:r>
      </w:ins>
    </w:p>
    <w:p w:rsidR="00811DA6" w:rsidRDefault="00811DA6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993"/>
          <w:tab w:val="left" w:pos="1701"/>
        </w:tabs>
        <w:spacing w:after="240" w:line="264" w:lineRule="auto"/>
        <w:ind w:left="993" w:hanging="993"/>
        <w:rPr>
          <w:ins w:id="21" w:author="Márcio" w:date="2018-04-25T11:22:00Z"/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ins w:id="22" w:author="Márcio" w:date="2018-04-25T11:24:00Z">
        <w:r>
          <w:rPr>
            <w:rFonts w:asciiTheme="minorHAnsi" w:hAnsiTheme="minorHAnsi" w:cstheme="minorHAnsi"/>
            <w:b w:val="0"/>
            <w:caps w:val="0"/>
            <w:sz w:val="22"/>
            <w:szCs w:val="22"/>
            <w:lang w:val="pt-BR"/>
          </w:rPr>
          <w:t xml:space="preserve">Optando pelo </w:t>
        </w:r>
      </w:ins>
    </w:p>
    <w:p w:rsidR="00811DA6" w:rsidRDefault="00811DA6" w:rsidP="00460EB2">
      <w:pPr>
        <w:widowControl w:val="0"/>
        <w:rPr>
          <w:ins w:id="23" w:author="Márcio" w:date="2018-04-25T11:26:00Z"/>
        </w:rPr>
      </w:pPr>
      <w:ins w:id="24" w:author="Márcio" w:date="2018-04-25T11:22:00Z">
        <w:r>
          <w:t>Treinamento do sistema.</w:t>
        </w:r>
      </w:ins>
    </w:p>
    <w:p w:rsidR="00B353E0" w:rsidRPr="00811DA6" w:rsidRDefault="00B353E0" w:rsidP="00460EB2">
      <w:pPr>
        <w:widowControl w:val="0"/>
        <w:rPr>
          <w:ins w:id="25" w:author="Márcio" w:date="2018-04-25T11:18:00Z"/>
        </w:rPr>
      </w:pPr>
    </w:p>
    <w:p w:rsidR="003014A6" w:rsidRPr="003014A6" w:rsidRDefault="003014A6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993"/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Os valores </w:t>
      </w:r>
      <w:r w:rsidR="005B4044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pactuados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entre as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Partes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no âmbito deste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Contrato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representam os </w:t>
      </w:r>
      <w:proofErr w:type="gramStart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valores</w:t>
      </w:r>
      <w:proofErr w:type="gramEnd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integrais e que remuneram </w:t>
      </w:r>
      <w:r w:rsidR="00B33C4D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a </w:t>
      </w:r>
      <w:r w:rsidR="00B33C4D" w:rsidRPr="00B33C4D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da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MARCA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 w:rsidR="00B33C4D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pelo licenciamento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 w:rsidR="00B33C4D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e 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demais serviços a serem prestados em favor da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</w:t>
      </w:r>
      <w:r w:rsidR="00B33C4D">
        <w:rPr>
          <w:rFonts w:asciiTheme="minorHAnsi" w:hAnsiTheme="minorHAnsi" w:cstheme="minorHAnsi"/>
          <w:caps w:val="0"/>
          <w:sz w:val="22"/>
          <w:szCs w:val="22"/>
          <w:lang w:val="pt-BR"/>
        </w:rPr>
        <w:t>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cobrindo todos os custos diretos, indiretos e imprevistos, além de tributos e contribuições </w:t>
      </w:r>
      <w:proofErr w:type="spellStart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parafiscais</w:t>
      </w:r>
      <w:proofErr w:type="spellEnd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, não cabendo qualquer pagamento adicional</w:t>
      </w:r>
      <w:r w:rsidR="00B33C4D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exceto no caso da imposição de penalidades </w:t>
      </w:r>
      <w:r w:rsidR="002C6E3F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com repercussão </w:t>
      </w:r>
      <w:r w:rsidR="00B33C4D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pecuniária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.</w:t>
      </w:r>
    </w:p>
    <w:p w:rsidR="00C63FBB" w:rsidRDefault="00C63FBB" w:rsidP="00460EB2">
      <w:pPr>
        <w:pStyle w:val="Ttulo1"/>
        <w:keepNext w:val="0"/>
        <w:widowControl w:val="0"/>
        <w:numPr>
          <w:ilvl w:val="0"/>
          <w:numId w:val="18"/>
        </w:numPr>
        <w:tabs>
          <w:tab w:val="left" w:pos="1701"/>
        </w:tabs>
        <w:spacing w:before="480" w:after="240" w:line="264" w:lineRule="auto"/>
        <w:ind w:left="0" w:firstLine="0"/>
        <w:jc w:val="center"/>
        <w:rPr>
          <w:rFonts w:asciiTheme="minorHAnsi" w:hAnsiTheme="minorHAnsi" w:cstheme="minorHAnsi"/>
          <w:caps w:val="0"/>
          <w:sz w:val="22"/>
          <w:szCs w:val="22"/>
          <w:lang w:val="pt-BR"/>
        </w:rPr>
      </w:pPr>
      <w:r>
        <w:rPr>
          <w:rFonts w:asciiTheme="minorHAnsi" w:hAnsiTheme="minorHAnsi" w:cstheme="minorHAnsi"/>
          <w:caps w:val="0"/>
          <w:sz w:val="22"/>
          <w:szCs w:val="22"/>
          <w:lang w:val="pt-BR"/>
        </w:rPr>
        <w:t>DO INÍCIO DA OPERAÇÃO DA(S) LOJA(S)</w:t>
      </w:r>
    </w:p>
    <w:p w:rsidR="00C63FBB" w:rsidRPr="003014A6" w:rsidRDefault="00C63FBB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A </w:t>
      </w:r>
      <w:r w:rsidRPr="00C63FBB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tem o prazo de 120 (cento e vinte) dias, a contar da assinatura do presente </w:t>
      </w:r>
      <w:r w:rsidRPr="00FF063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Contrato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para 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iniciar a operação da(s) loja(s)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e 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a comercializa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ção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d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os produtos </w:t>
      </w:r>
      <w:r w:rsidR="00FC3C35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da </w:t>
      </w:r>
      <w:r w:rsidR="00FC3C35" w:rsidRPr="00FC3C35">
        <w:rPr>
          <w:rFonts w:asciiTheme="minorHAnsi" w:hAnsiTheme="minorHAnsi" w:cstheme="minorHAnsi"/>
          <w:caps w:val="0"/>
          <w:sz w:val="22"/>
          <w:szCs w:val="22"/>
          <w:lang w:val="pt-BR"/>
        </w:rPr>
        <w:t>MARCA</w:t>
      </w:r>
      <w:r w:rsidR="00FC3C35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em sua loja.</w:t>
      </w:r>
    </w:p>
    <w:p w:rsidR="00C63FBB" w:rsidRPr="003014A6" w:rsidRDefault="00C63FBB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Havendo atraso, por culpa exclusiva da </w:t>
      </w:r>
      <w:r w:rsidRPr="00C63FBB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no início das atividades da sua loja, 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mesma pagará </w:t>
      </w:r>
      <w:proofErr w:type="gramStart"/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à</w:t>
      </w:r>
      <w:proofErr w:type="gramEnd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 w:rsidRPr="00C63FBB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o valor mensal fixo de R$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3.000,00 (três mil reais), vencendo o primeiro pagamento em 12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1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(cento e vinte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e um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) dias, contados da assinatura deste </w:t>
      </w:r>
      <w:r w:rsidRPr="00FF063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Contrato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.</w:t>
      </w:r>
    </w:p>
    <w:p w:rsidR="00C63FBB" w:rsidRPr="003014A6" w:rsidRDefault="00C63FBB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Não sendo iniciadas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as atividades da loja da </w:t>
      </w:r>
      <w:r w:rsidRPr="00C63FBB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em 120 (cento e vinte) dias, a contar da assinatura do presente </w:t>
      </w:r>
      <w:r w:rsidRPr="00FF063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Contrato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o presente Instrumento 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poderá ser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resolvido de pleno direito pela </w:t>
      </w:r>
      <w:r w:rsidRPr="00C63FBB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, à qual serão devidas as perdas e danos que a mesma</w:t>
      </w:r>
      <w:ins w:id="26" w:author="Márcio" w:date="2018-04-25T11:27:00Z">
        <w:r w:rsidR="00B353E0">
          <w:rPr>
            <w:rFonts w:asciiTheme="minorHAnsi" w:hAnsiTheme="minorHAnsi" w:cstheme="minorHAnsi"/>
            <w:b w:val="0"/>
            <w:caps w:val="0"/>
            <w:sz w:val="22"/>
            <w:szCs w:val="22"/>
            <w:lang w:val="pt-BR"/>
          </w:rPr>
          <w:t>,</w:t>
        </w:r>
      </w:ins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comprovadamente</w:t>
      </w:r>
      <w:ins w:id="27" w:author="Márcio" w:date="2018-04-25T11:27:00Z">
        <w:r w:rsidR="00B353E0">
          <w:rPr>
            <w:rFonts w:asciiTheme="minorHAnsi" w:hAnsiTheme="minorHAnsi" w:cstheme="minorHAnsi"/>
            <w:b w:val="0"/>
            <w:caps w:val="0"/>
            <w:sz w:val="22"/>
            <w:szCs w:val="22"/>
            <w:lang w:val="pt-BR"/>
          </w:rPr>
          <w:t>,</w:t>
        </w:r>
      </w:ins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ins w:id="28" w:author="Márcio" w:date="2018-04-25T11:27:00Z">
        <w:r w:rsidR="00B353E0" w:rsidRPr="003014A6">
          <w:rPr>
            <w:rFonts w:asciiTheme="minorHAnsi" w:hAnsiTheme="minorHAnsi" w:cstheme="minorHAnsi"/>
            <w:b w:val="0"/>
            <w:caps w:val="0"/>
            <w:sz w:val="22"/>
            <w:szCs w:val="22"/>
            <w:lang w:val="pt-BR"/>
          </w:rPr>
          <w:t>v</w:t>
        </w:r>
        <w:r w:rsidR="00B353E0">
          <w:rPr>
            <w:rFonts w:asciiTheme="minorHAnsi" w:hAnsiTheme="minorHAnsi" w:cstheme="minorHAnsi"/>
            <w:b w:val="0"/>
            <w:caps w:val="0"/>
            <w:sz w:val="22"/>
            <w:szCs w:val="22"/>
            <w:lang w:val="pt-BR"/>
          </w:rPr>
          <w:t>ier</w:t>
        </w:r>
        <w:r w:rsidR="00B353E0" w:rsidRPr="003014A6">
          <w:rPr>
            <w:rFonts w:asciiTheme="minorHAnsi" w:hAnsiTheme="minorHAnsi" w:cstheme="minorHAnsi"/>
            <w:b w:val="0"/>
            <w:caps w:val="0"/>
            <w:sz w:val="22"/>
            <w:szCs w:val="22"/>
            <w:lang w:val="pt-BR"/>
          </w:rPr>
          <w:t xml:space="preserve"> </w:t>
        </w:r>
      </w:ins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a sofrer.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0"/>
          <w:numId w:val="18"/>
        </w:numPr>
        <w:tabs>
          <w:tab w:val="left" w:pos="1701"/>
        </w:tabs>
        <w:spacing w:before="480" w:after="240" w:line="264" w:lineRule="auto"/>
        <w:ind w:left="0" w:firstLine="0"/>
        <w:jc w:val="center"/>
        <w:rPr>
          <w:rFonts w:asciiTheme="minorHAnsi" w:hAnsiTheme="minorHAnsi" w:cstheme="minorHAnsi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INDEPENDÊNCIA E RESPONSABILIDADE DAS PARTES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993"/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As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Partes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são pessoas jurídicas totalmente independentes, não constituindo em conjunto nenhum grupo econômico, </w:t>
      </w:r>
      <w:proofErr w:type="spellStart"/>
      <w:r w:rsidRPr="00FC3C35">
        <w:rPr>
          <w:rFonts w:asciiTheme="minorHAnsi" w:hAnsiTheme="minorHAnsi" w:cstheme="minorHAnsi"/>
          <w:b w:val="0"/>
          <w:i/>
          <w:caps w:val="0"/>
          <w:sz w:val="22"/>
          <w:szCs w:val="22"/>
          <w:lang w:val="pt-BR"/>
        </w:rPr>
        <w:t>joint</w:t>
      </w:r>
      <w:proofErr w:type="spellEnd"/>
      <w:r w:rsidRPr="00FC3C35">
        <w:rPr>
          <w:rFonts w:asciiTheme="minorHAnsi" w:hAnsiTheme="minorHAnsi" w:cstheme="minorHAnsi"/>
          <w:b w:val="0"/>
          <w:i/>
          <w:caps w:val="0"/>
          <w:sz w:val="22"/>
          <w:szCs w:val="22"/>
          <w:lang w:val="pt-BR"/>
        </w:rPr>
        <w:t xml:space="preserve"> </w:t>
      </w:r>
      <w:proofErr w:type="spellStart"/>
      <w:r w:rsidRPr="00FC3C35">
        <w:rPr>
          <w:rFonts w:asciiTheme="minorHAnsi" w:hAnsiTheme="minorHAnsi" w:cstheme="minorHAnsi"/>
          <w:b w:val="0"/>
          <w:i/>
          <w:caps w:val="0"/>
          <w:sz w:val="22"/>
          <w:szCs w:val="22"/>
          <w:lang w:val="pt-BR"/>
        </w:rPr>
        <w:t>venture</w:t>
      </w:r>
      <w:proofErr w:type="spellEnd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concessão, empresas coligadas ou consorciadas. Desta forma, as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Partes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deverão manter seus registros fiscais, contábeis, trabalhistas etc. de forma absolutamente independente, cabendo a cada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Parte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a gestão de seu negócio de forma individualizada, sem qualquer interferência da outra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Parte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. 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0"/>
          <w:numId w:val="18"/>
        </w:numPr>
        <w:tabs>
          <w:tab w:val="left" w:pos="1701"/>
        </w:tabs>
        <w:spacing w:before="480" w:after="240" w:line="264" w:lineRule="auto"/>
        <w:ind w:left="0" w:firstLine="0"/>
        <w:jc w:val="center"/>
        <w:rPr>
          <w:rFonts w:asciiTheme="minorHAnsi" w:hAnsiTheme="minorHAnsi" w:cstheme="minorHAnsi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 xml:space="preserve">ENCERRAMENTO DO CONTRATO LOCATÍCIO </w:t>
      </w:r>
      <w:r w:rsidR="003F6821"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D</w:t>
      </w:r>
      <w:r w:rsidR="003F6821">
        <w:rPr>
          <w:rFonts w:asciiTheme="minorHAnsi" w:hAnsiTheme="minorHAnsi" w:cstheme="minorHAnsi"/>
          <w:caps w:val="0"/>
          <w:sz w:val="22"/>
          <w:szCs w:val="22"/>
          <w:lang w:val="pt-BR"/>
        </w:rPr>
        <w:t>A</w:t>
      </w:r>
      <w:r w:rsidR="003F6821"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 xml:space="preserve">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Em caso de rescisão ou qualquer outra forma de encerramento da locação do imóvel onde </w:t>
      </w:r>
      <w:r w:rsidR="006E6672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está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instalada a loja da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concede à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lastRenderedPageBreak/>
        <w:t xml:space="preserve">o prazo de 120 (cento) e vinte dias para a identificação e locação de um novo imóvel na mesma região onde se instalou anteriormente, ou em outra região que não conflite com os interesses de zoneamento territorial da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.</w:t>
      </w:r>
    </w:p>
    <w:p w:rsidR="00E544AF" w:rsidRPr="003014A6" w:rsidRDefault="00E544AF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No prazo mencionado no item </w:t>
      </w:r>
      <w:proofErr w:type="gramStart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X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I</w:t>
      </w:r>
      <w:r w:rsidR="006E6672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V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.</w:t>
      </w:r>
      <w:proofErr w:type="gramEnd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1 acima, 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deverá envidar os seus melhores esforços para instalar e começar a funcionar a sua nova loja da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MARCA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visando, assim, a continuidade da vigência do presente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Contrato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.</w:t>
      </w:r>
    </w:p>
    <w:p w:rsidR="003014A6" w:rsidRPr="003014A6" w:rsidRDefault="006E6672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Após o transcurso do prazo acima referido</w:t>
      </w:r>
      <w:r w:rsidR="003014A6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</w:t>
      </w:r>
      <w:ins w:id="29" w:author="Márcio" w:date="2018-04-25T11:34:00Z">
        <w:r w:rsidR="00B353E0">
          <w:rPr>
            <w:rFonts w:asciiTheme="minorHAnsi" w:hAnsiTheme="minorHAnsi" w:cstheme="minorHAnsi"/>
            <w:b w:val="0"/>
            <w:caps w:val="0"/>
            <w:sz w:val="22"/>
            <w:szCs w:val="22"/>
            <w:lang w:val="pt-BR"/>
          </w:rPr>
          <w:t xml:space="preserve">caso a nova loja não tenha sido implantada, </w:t>
        </w:r>
      </w:ins>
      <w:r w:rsidR="003014A6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a </w:t>
      </w:r>
      <w:r w:rsidR="003014A6"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="003014A6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deverá pagar </w:t>
      </w:r>
      <w:proofErr w:type="gramStart"/>
      <w:r w:rsidR="003014A6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à</w:t>
      </w:r>
      <w:proofErr w:type="gramEnd"/>
      <w:r w:rsidR="003014A6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 w:rsidR="003014A6"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="003014A6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o valor mensal estabelecido no item </w:t>
      </w:r>
      <w:r w:rsidR="007A396D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X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I</w:t>
      </w:r>
      <w:r w:rsidR="00ED6DE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I</w:t>
      </w:r>
      <w:r w:rsidR="003014A6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.</w:t>
      </w:r>
      <w:r w:rsidR="00ED6DE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2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, independentemente da nova loja ter sido implantada</w:t>
      </w:r>
      <w:r w:rsidR="003014A6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.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Ultrapassado o prazo mencionado no item </w:t>
      </w:r>
      <w:proofErr w:type="gramStart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X</w:t>
      </w:r>
      <w:r w:rsidR="00ED6DE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I</w:t>
      </w:r>
      <w:r w:rsidR="006E6672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V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.</w:t>
      </w:r>
      <w:proofErr w:type="gramEnd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1 sem que 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tenha iniciado o funcionamento de sua nova loja, o presente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Contrato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poderá ser rescindido de pleno direito pela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salvo se tal atraso decorra de caso fortuito ou de força maior. 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0"/>
          <w:numId w:val="18"/>
        </w:numPr>
        <w:tabs>
          <w:tab w:val="left" w:pos="1701"/>
        </w:tabs>
        <w:spacing w:before="480" w:after="240" w:line="264" w:lineRule="auto"/>
        <w:ind w:left="0" w:firstLine="0"/>
        <w:jc w:val="center"/>
        <w:rPr>
          <w:rFonts w:asciiTheme="minorHAnsi" w:hAnsiTheme="minorHAnsi" w:cstheme="minorHAnsi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VEDAÇÃO DE CONTRATAÇÃO E DE CONCORRÊNCIA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Vedação de Contratação:</w:t>
      </w:r>
    </w:p>
    <w:p w:rsidR="003014A6" w:rsidRDefault="003014A6" w:rsidP="00460EB2">
      <w:pPr>
        <w:pStyle w:val="Ttulo1"/>
        <w:keepNext w:val="0"/>
        <w:widowControl w:val="0"/>
        <w:numPr>
          <w:ilvl w:val="2"/>
          <w:numId w:val="32"/>
        </w:numPr>
        <w:tabs>
          <w:tab w:val="left" w:pos="0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É vedado à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durante a vigência deste Instrumento e pelo período de 12 (doze) meses após o seu </w:t>
      </w:r>
      <w:r w:rsidR="002570B2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encerramento, seja por rescisão ou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proofErr w:type="spellStart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distrato</w:t>
      </w:r>
      <w:proofErr w:type="spellEnd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contratar ou cooptar profissional dos quadros da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</w:t>
      </w:r>
      <w:r w:rsidR="002570B2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ou de outras </w:t>
      </w:r>
      <w:r w:rsidR="002570B2" w:rsidRPr="002570B2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FRANQUEADAS</w:t>
      </w:r>
      <w:r w:rsidR="002570B2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ainda que tais profissionais mantenham relação com esta de “prestação de serviço” (via pessoa física ou jurídica), sob pena da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 w:rsidR="002570B2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infratora 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pagar à </w:t>
      </w:r>
      <w:r w:rsidR="002570B2">
        <w:rPr>
          <w:rFonts w:asciiTheme="minorHAnsi" w:hAnsiTheme="minorHAnsi" w:cstheme="minorHAnsi"/>
          <w:caps w:val="0"/>
          <w:sz w:val="22"/>
          <w:szCs w:val="22"/>
          <w:lang w:val="pt-BR"/>
        </w:rPr>
        <w:t>Parte</w:t>
      </w:r>
      <w:r w:rsidR="002570B2" w:rsidRPr="002570B2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afetada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a título de multa, o valor correspondente a </w:t>
      </w:r>
      <w:proofErr w:type="gramStart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3</w:t>
      </w:r>
      <w:proofErr w:type="gramEnd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(três) meses da maior remuneração recebida pela pessoa contratada ou cooptada nos últimos 12 (doze) meses de atuação. Esta mesma regra de vedação e penalidade se aplica à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em relação aos profissionais dos quadros da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. 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2"/>
          <w:numId w:val="32"/>
        </w:numPr>
        <w:tabs>
          <w:tab w:val="left" w:pos="0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O descumprimento do disposto no ite</w:t>
      </w:r>
      <w:r w:rsidR="002570B2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m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proofErr w:type="gramStart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X</w:t>
      </w:r>
      <w:r w:rsidR="00ED6DE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V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.</w:t>
      </w:r>
      <w:proofErr w:type="gramEnd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1</w:t>
      </w:r>
      <w:r w:rsidR="002570B2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.1, 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imputará à </w:t>
      </w:r>
      <w:r w:rsidR="002570B2" w:rsidRPr="002570B2">
        <w:rPr>
          <w:rFonts w:asciiTheme="minorHAnsi" w:hAnsiTheme="minorHAnsi" w:cstheme="minorHAnsi"/>
          <w:caps w:val="0"/>
          <w:sz w:val="22"/>
          <w:szCs w:val="22"/>
          <w:lang w:val="pt-BR"/>
        </w:rPr>
        <w:t>Parte</w:t>
      </w:r>
      <w:r w:rsidR="002570B2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 w:rsidR="002570B2" w:rsidRPr="002570B2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infratora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além da multa específica prevista acima, as penalidades dispostas neste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Contrato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para o descumprimento contratual, sem prejuízo do direito da </w:t>
      </w:r>
      <w:r w:rsidR="002570B2" w:rsidRPr="002570B2">
        <w:rPr>
          <w:rFonts w:asciiTheme="minorHAnsi" w:hAnsiTheme="minorHAnsi" w:cstheme="minorHAnsi"/>
          <w:caps w:val="0"/>
          <w:sz w:val="22"/>
          <w:szCs w:val="22"/>
          <w:lang w:val="pt-BR"/>
        </w:rPr>
        <w:t>Parte</w:t>
      </w:r>
      <w:r w:rsidR="002570B2" w:rsidRPr="002570B2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afetada</w:t>
      </w:r>
      <w:r w:rsidR="002570B2">
        <w:rPr>
          <w:rFonts w:asciiTheme="minorHAnsi" w:hAnsiTheme="minorHAnsi" w:cstheme="minorHAnsi"/>
          <w:caps w:val="0"/>
          <w:sz w:val="22"/>
          <w:szCs w:val="22"/>
          <w:lang w:val="pt-BR"/>
        </w:rPr>
        <w:t xml:space="preserve"> 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ao ressarcimento das perdas, danos e lucros cessantes decorrentes de tal inadimplemento.</w:t>
      </w:r>
    </w:p>
    <w:p w:rsidR="003014A6" w:rsidRDefault="003014A6" w:rsidP="00460EB2">
      <w:pPr>
        <w:pStyle w:val="Ttulo1"/>
        <w:keepNext w:val="0"/>
        <w:widowControl w:val="0"/>
        <w:numPr>
          <w:ilvl w:val="2"/>
          <w:numId w:val="32"/>
        </w:numPr>
        <w:tabs>
          <w:tab w:val="left" w:pos="0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Ajustam as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Partes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que o descumprimento da vedação estabelecida nesta Cláusula se traduz em concorrência desleal e violação de obrigação de não fazer, as quais culminarão na revelação de segredos e transferência de know-how ou informações sigilosas da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a terceiros, o que implicará na cobrança das penas estabelecidas neste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Contrato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e naquelas previstas em Lei.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Vedação de Concorrência:</w:t>
      </w:r>
    </w:p>
    <w:p w:rsidR="003014A6" w:rsidRPr="003014A6" w:rsidRDefault="00177424" w:rsidP="00460EB2">
      <w:pPr>
        <w:pStyle w:val="Ttulo1"/>
        <w:keepNext w:val="0"/>
        <w:widowControl w:val="0"/>
        <w:numPr>
          <w:ilvl w:val="2"/>
          <w:numId w:val="32"/>
        </w:numPr>
        <w:tabs>
          <w:tab w:val="left" w:pos="0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À </w:t>
      </w:r>
      <w:proofErr w:type="spellStart"/>
      <w:ins w:id="30" w:author="Márcio" w:date="2018-04-25T11:37:00Z">
        <w:r w:rsidR="00314222">
          <w:rPr>
            <w:rFonts w:asciiTheme="minorHAnsi" w:hAnsiTheme="minorHAnsi" w:cstheme="minorHAnsi"/>
            <w:b w:val="0"/>
            <w:caps w:val="0"/>
            <w:sz w:val="22"/>
            <w:szCs w:val="22"/>
            <w:lang w:val="pt-BR"/>
          </w:rPr>
          <w:t>À</w:t>
        </w:r>
        <w:proofErr w:type="spellEnd"/>
        <w:r w:rsidR="00314222" w:rsidRPr="003014A6">
          <w:rPr>
            <w:rFonts w:asciiTheme="minorHAnsi" w:hAnsiTheme="minorHAnsi" w:cstheme="minorHAnsi"/>
            <w:b w:val="0"/>
            <w:caps w:val="0"/>
            <w:sz w:val="22"/>
            <w:szCs w:val="22"/>
            <w:lang w:val="pt-BR"/>
          </w:rPr>
          <w:t xml:space="preserve"> </w:t>
        </w:r>
      </w:ins>
      <w:r w:rsidR="003014A6"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="003014A6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é vedado explorar, direta ou indiretamente, por si, por seus sócios e/ou administradores e/ou familiares deles, por pessoa interposta, empregados ou terceiros </w:t>
      </w:r>
      <w:r w:rsidR="003014A6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lastRenderedPageBreak/>
        <w:t xml:space="preserve">subcontratados, </w:t>
      </w:r>
      <w:r w:rsidR="00B53B1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atividades relacionadas a esse </w:t>
      </w:r>
      <w:r w:rsidR="003014A6"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Contrato</w:t>
      </w:r>
      <w:r w:rsidR="003014A6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para qualquer outro empresário (pessoa natural ou jurídica) que concorra, direta ou indiretamente, com a </w:t>
      </w:r>
      <w:r w:rsidR="003014A6"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="003014A6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. </w:t>
      </w:r>
    </w:p>
    <w:p w:rsidR="003014A6" w:rsidRPr="003014A6" w:rsidRDefault="00177424" w:rsidP="00460EB2">
      <w:pPr>
        <w:pStyle w:val="Ttulo1"/>
        <w:keepNext w:val="0"/>
        <w:widowControl w:val="0"/>
        <w:numPr>
          <w:ilvl w:val="2"/>
          <w:numId w:val="32"/>
        </w:numPr>
        <w:tabs>
          <w:tab w:val="left" w:pos="0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>
        <w:rPr>
          <w:rFonts w:asciiTheme="minorHAnsi" w:hAnsiTheme="minorHAnsi" w:cstheme="minorHAnsi"/>
          <w:b w:val="0"/>
          <w:caps w:val="0"/>
          <w:sz w:val="22"/>
          <w:szCs w:val="22"/>
          <w:lang w:val="fr-FR"/>
        </w:rPr>
        <w:t>P</w:t>
      </w:r>
      <w:ins w:id="31" w:author="Márcio" w:date="2018-04-25T11:38:00Z">
        <w:r w:rsidR="00314222">
          <w:rPr>
            <w:rFonts w:asciiTheme="minorHAnsi" w:hAnsiTheme="minorHAnsi" w:cstheme="minorHAnsi"/>
            <w:b w:val="0"/>
            <w:caps w:val="0"/>
            <w:sz w:val="22"/>
            <w:szCs w:val="22"/>
            <w:lang w:val="fr-FR"/>
          </w:rPr>
          <w:t>P</w:t>
        </w:r>
      </w:ins>
      <w:r w:rsidR="00B53B1E" w:rsidRPr="00B53B1E">
        <w:rPr>
          <w:rFonts w:asciiTheme="minorHAnsi" w:hAnsiTheme="minorHAnsi" w:cstheme="minorHAnsi"/>
          <w:b w:val="0"/>
          <w:caps w:val="0"/>
          <w:sz w:val="22"/>
          <w:szCs w:val="22"/>
          <w:lang w:val="fr-FR"/>
        </w:rPr>
        <w:t xml:space="preserve">elo período adicional de 5 anos, após o fim do contrato, </w:t>
      </w:r>
      <w:r w:rsidR="00B53B1E">
        <w:rPr>
          <w:rFonts w:asciiTheme="minorHAnsi" w:hAnsiTheme="minorHAnsi" w:cstheme="minorHAnsi"/>
          <w:b w:val="0"/>
          <w:caps w:val="0"/>
          <w:sz w:val="22"/>
          <w:szCs w:val="22"/>
          <w:lang w:val="fr-FR"/>
        </w:rPr>
        <w:t>a</w:t>
      </w:r>
      <w:r w:rsidR="00B53B1E" w:rsidRPr="00B53B1E">
        <w:rPr>
          <w:rFonts w:asciiTheme="minorHAnsi" w:hAnsiTheme="minorHAnsi" w:cstheme="minorHAnsi"/>
          <w:b w:val="0"/>
          <w:caps w:val="0"/>
          <w:sz w:val="22"/>
          <w:szCs w:val="22"/>
          <w:lang w:val="fr-FR"/>
        </w:rPr>
        <w:t xml:space="preserve"> </w:t>
      </w:r>
      <w:r w:rsidR="00B53B1E" w:rsidRPr="00B53B1E">
        <w:rPr>
          <w:rFonts w:asciiTheme="minorHAnsi" w:hAnsiTheme="minorHAnsi" w:cstheme="minorHAnsi"/>
          <w:caps w:val="0"/>
          <w:sz w:val="22"/>
          <w:szCs w:val="22"/>
          <w:lang w:val="fr-FR"/>
        </w:rPr>
        <w:t>FRANQUEADA</w:t>
      </w:r>
      <w:r w:rsidR="00B53B1E" w:rsidRPr="00B53B1E">
        <w:rPr>
          <w:rFonts w:asciiTheme="minorHAnsi" w:hAnsiTheme="minorHAnsi" w:cstheme="minorHAnsi"/>
          <w:b w:val="0"/>
          <w:caps w:val="0"/>
          <w:sz w:val="22"/>
          <w:szCs w:val="22"/>
          <w:lang w:val="fr-FR"/>
        </w:rPr>
        <w:t xml:space="preserve"> se compromete a não explorar, direta ou indiretamente, nenhuma atividade que seja considerada concorrente ao ramo de atividade objeto da franquia concedida.</w:t>
      </w:r>
    </w:p>
    <w:p w:rsidR="003014A6" w:rsidRPr="006E6672" w:rsidRDefault="003014A6" w:rsidP="00460EB2">
      <w:pPr>
        <w:pStyle w:val="Ttulo1"/>
        <w:keepNext w:val="0"/>
        <w:widowControl w:val="0"/>
        <w:numPr>
          <w:ilvl w:val="2"/>
          <w:numId w:val="32"/>
        </w:numPr>
        <w:tabs>
          <w:tab w:val="left" w:pos="0"/>
        </w:tabs>
        <w:spacing w:after="240" w:line="264" w:lineRule="auto"/>
        <w:ind w:left="993" w:hanging="993"/>
        <w:rPr>
          <w:ins w:id="32" w:author="Márcio" w:date="2018-04-25T11:36:00Z"/>
          <w:rFonts w:asciiTheme="minorHAnsi" w:hAnsiTheme="minorHAnsi" w:cstheme="minorHAnsi"/>
          <w:b w:val="0"/>
          <w:caps w:val="0"/>
          <w:sz w:val="22"/>
          <w:szCs w:val="22"/>
          <w:lang w:val="fr-FR"/>
        </w:rPr>
      </w:pPr>
      <w:r w:rsidRPr="006E6672">
        <w:rPr>
          <w:rFonts w:asciiTheme="minorHAnsi" w:hAnsiTheme="minorHAnsi" w:cstheme="minorHAnsi"/>
          <w:b w:val="0"/>
          <w:caps w:val="0"/>
          <w:sz w:val="22"/>
          <w:szCs w:val="22"/>
          <w:lang w:val="fr-FR"/>
        </w:rPr>
        <w:t xml:space="preserve">A regra de não concorrência aqui estabelecida não se aplica à FRANQUEADA caso o presente </w:t>
      </w:r>
      <w:r w:rsidRPr="006E6672">
        <w:rPr>
          <w:rFonts w:asciiTheme="minorHAnsi" w:hAnsiTheme="minorHAnsi" w:cstheme="minorHAnsi"/>
          <w:caps w:val="0"/>
          <w:sz w:val="22"/>
          <w:szCs w:val="22"/>
          <w:lang w:val="fr-FR"/>
        </w:rPr>
        <w:t>Contrato</w:t>
      </w:r>
      <w:r w:rsidRPr="006E6672">
        <w:rPr>
          <w:rFonts w:asciiTheme="minorHAnsi" w:hAnsiTheme="minorHAnsi" w:cstheme="minorHAnsi"/>
          <w:b w:val="0"/>
          <w:caps w:val="0"/>
          <w:sz w:val="22"/>
          <w:szCs w:val="22"/>
          <w:lang w:val="fr-FR"/>
        </w:rPr>
        <w:t xml:space="preserve"> seja encerrado por interesse e/ou inadimplemento da FRANQUEADORA</w:t>
      </w:r>
      <w:ins w:id="33" w:author="Márcio" w:date="2018-04-25T11:40:00Z">
        <w:r w:rsidR="00AE071E" w:rsidRPr="006E6672">
          <w:rPr>
            <w:rFonts w:asciiTheme="minorHAnsi" w:hAnsiTheme="minorHAnsi" w:cstheme="minorHAnsi"/>
            <w:b w:val="0"/>
            <w:caps w:val="0"/>
            <w:sz w:val="22"/>
            <w:szCs w:val="22"/>
            <w:lang w:val="fr-FR"/>
          </w:rPr>
          <w:t xml:space="preserve">, </w:t>
        </w:r>
        <w:r w:rsidR="00314222" w:rsidRPr="006E6672">
          <w:rPr>
            <w:rFonts w:asciiTheme="minorHAnsi" w:hAnsiTheme="minorHAnsi" w:cstheme="minorHAnsi"/>
            <w:b w:val="0"/>
            <w:caps w:val="0"/>
            <w:sz w:val="22"/>
            <w:szCs w:val="22"/>
            <w:lang w:val="fr-FR"/>
          </w:rPr>
          <w:t>além</w:t>
        </w:r>
      </w:ins>
      <w:r w:rsidRPr="006E6672">
        <w:rPr>
          <w:rFonts w:asciiTheme="minorHAnsi" w:hAnsiTheme="minorHAnsi" w:cstheme="minorHAnsi"/>
          <w:b w:val="0"/>
          <w:caps w:val="0"/>
          <w:sz w:val="22"/>
          <w:szCs w:val="22"/>
          <w:lang w:val="fr-FR"/>
        </w:rPr>
        <w:t xml:space="preserve"> </w:t>
      </w:r>
      <w:ins w:id="34" w:author="Márcio" w:date="2018-04-25T11:42:00Z">
        <w:r w:rsidR="00314222" w:rsidRPr="006E6672">
          <w:rPr>
            <w:rFonts w:asciiTheme="minorHAnsi" w:hAnsiTheme="minorHAnsi" w:cstheme="minorHAnsi"/>
            <w:b w:val="0"/>
            <w:caps w:val="0"/>
            <w:sz w:val="22"/>
            <w:szCs w:val="22"/>
            <w:lang w:val="fr-FR"/>
          </w:rPr>
          <w:t xml:space="preserve">das condições previstas no </w:t>
        </w:r>
      </w:ins>
      <w:r w:rsidRPr="006E6672">
        <w:rPr>
          <w:rFonts w:asciiTheme="minorHAnsi" w:hAnsiTheme="minorHAnsi" w:cstheme="minorHAnsi"/>
          <w:b w:val="0"/>
          <w:caps w:val="0"/>
          <w:sz w:val="22"/>
          <w:szCs w:val="22"/>
          <w:lang w:val="fr-FR"/>
        </w:rPr>
        <w:t xml:space="preserve">item </w:t>
      </w:r>
      <w:r w:rsidR="00177424">
        <w:rPr>
          <w:rFonts w:asciiTheme="minorHAnsi" w:hAnsiTheme="minorHAnsi" w:cstheme="minorHAnsi"/>
          <w:b w:val="0"/>
          <w:caps w:val="0"/>
          <w:sz w:val="22"/>
          <w:szCs w:val="22"/>
          <w:lang w:val="fr-FR"/>
        </w:rPr>
        <w:t>XIX.4</w:t>
      </w:r>
      <w:r w:rsidRPr="006E6672">
        <w:rPr>
          <w:rFonts w:asciiTheme="minorHAnsi" w:hAnsiTheme="minorHAnsi" w:cstheme="minorHAnsi"/>
          <w:b w:val="0"/>
          <w:caps w:val="0"/>
          <w:sz w:val="22"/>
          <w:szCs w:val="22"/>
          <w:lang w:val="fr-FR"/>
        </w:rPr>
        <w:t>.</w:t>
      </w:r>
    </w:p>
    <w:p w:rsidR="006B6E75" w:rsidRPr="006E6672" w:rsidRDefault="00314222" w:rsidP="00460EB2">
      <w:pPr>
        <w:pStyle w:val="Ttulo1"/>
        <w:keepNext w:val="0"/>
        <w:widowControl w:val="0"/>
        <w:numPr>
          <w:ilvl w:val="2"/>
          <w:numId w:val="32"/>
        </w:numPr>
        <w:tabs>
          <w:tab w:val="left" w:pos="0"/>
        </w:tabs>
        <w:spacing w:after="240" w:line="264" w:lineRule="auto"/>
        <w:ind w:left="993" w:hanging="993"/>
        <w:rPr>
          <w:ins w:id="35" w:author="Márcio" w:date="2018-04-25T11:43:00Z"/>
          <w:rFonts w:asciiTheme="minorHAnsi" w:hAnsiTheme="minorHAnsi" w:cstheme="minorHAnsi"/>
          <w:b w:val="0"/>
          <w:caps w:val="0"/>
          <w:sz w:val="22"/>
          <w:szCs w:val="22"/>
          <w:lang w:val="fr-FR"/>
        </w:rPr>
      </w:pPr>
      <w:ins w:id="36" w:author="Márcio" w:date="2018-04-25T11:43:00Z">
        <w:r w:rsidRPr="006E6672">
          <w:rPr>
            <w:rFonts w:asciiTheme="minorHAnsi" w:hAnsiTheme="minorHAnsi" w:cstheme="minorHAnsi"/>
            <w:b w:val="0"/>
            <w:caps w:val="0"/>
            <w:sz w:val="22"/>
            <w:szCs w:val="22"/>
            <w:lang w:val="fr-FR"/>
          </w:rPr>
          <w:t>Vedação de concorrência entre as FRANQUEADAS</w:t>
        </w:r>
      </w:ins>
    </w:p>
    <w:p w:rsidR="00314222" w:rsidRDefault="00AE071E" w:rsidP="00460EB2">
      <w:pPr>
        <w:pStyle w:val="Ttulo1"/>
        <w:keepNext w:val="0"/>
        <w:widowControl w:val="0"/>
        <w:numPr>
          <w:ilvl w:val="2"/>
          <w:numId w:val="32"/>
        </w:numPr>
        <w:tabs>
          <w:tab w:val="left" w:pos="0"/>
        </w:tabs>
        <w:spacing w:after="240" w:line="264" w:lineRule="auto"/>
        <w:ind w:left="993" w:hanging="993"/>
        <w:rPr>
          <w:ins w:id="37" w:author="Márcio" w:date="2018-04-25T11:44:00Z"/>
          <w:rFonts w:asciiTheme="minorHAnsi" w:hAnsiTheme="minorHAnsi" w:cstheme="minorHAnsi"/>
          <w:b w:val="0"/>
          <w:caps w:val="0"/>
          <w:sz w:val="22"/>
          <w:szCs w:val="22"/>
          <w:lang w:val="fr-FR"/>
        </w:rPr>
      </w:pPr>
      <w:ins w:id="38" w:author="Márcio" w:date="2018-04-25T11:36:00Z">
        <w:r w:rsidRPr="00AE071E">
          <w:rPr>
            <w:rFonts w:asciiTheme="minorHAnsi" w:hAnsiTheme="minorHAnsi" w:cstheme="minorHAnsi"/>
            <w:b w:val="0"/>
            <w:caps w:val="0"/>
            <w:sz w:val="22"/>
            <w:szCs w:val="22"/>
            <w:lang w:val="fr-FR"/>
          </w:rPr>
          <w:t xml:space="preserve">Também fica impedidas as FRANQUEADASde recrutarem funcionários umas das outras, </w:t>
        </w:r>
      </w:ins>
    </w:p>
    <w:p w:rsidR="006B6E75" w:rsidRPr="006E6672" w:rsidRDefault="00314222" w:rsidP="00460EB2">
      <w:pPr>
        <w:pStyle w:val="Ttulo1"/>
        <w:keepNext w:val="0"/>
        <w:widowControl w:val="0"/>
        <w:numPr>
          <w:ilvl w:val="2"/>
          <w:numId w:val="32"/>
        </w:numPr>
        <w:tabs>
          <w:tab w:val="left" w:pos="0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fr-FR"/>
        </w:rPr>
      </w:pPr>
      <w:ins w:id="39" w:author="Márcio" w:date="2018-04-25T11:44:00Z">
        <w:r w:rsidRPr="006E6672">
          <w:rPr>
            <w:rFonts w:asciiTheme="minorHAnsi" w:hAnsiTheme="minorHAnsi" w:cstheme="minorHAnsi"/>
            <w:b w:val="0"/>
            <w:caps w:val="0"/>
            <w:sz w:val="22"/>
            <w:szCs w:val="22"/>
            <w:lang w:val="fr-FR"/>
          </w:rPr>
          <w:t xml:space="preserve">Ocorrendo essa situação, a FRANQUEADA que a incorrer ficará </w:t>
        </w:r>
      </w:ins>
      <w:ins w:id="40" w:author="Márcio" w:date="2018-04-25T11:45:00Z">
        <w:r w:rsidR="00DD2122" w:rsidRPr="006E6672">
          <w:rPr>
            <w:rFonts w:asciiTheme="minorHAnsi" w:hAnsiTheme="minorHAnsi" w:cstheme="minorHAnsi"/>
            <w:b w:val="0"/>
            <w:caps w:val="0"/>
            <w:sz w:val="22"/>
            <w:szCs w:val="22"/>
            <w:lang w:val="fr-FR"/>
          </w:rPr>
          <w:t>sujeita ao pagamento previsto na Cláusula XIV.1.1</w:t>
        </w:r>
      </w:ins>
    </w:p>
    <w:p w:rsidR="003014A6" w:rsidRPr="003014A6" w:rsidRDefault="003014A6" w:rsidP="00460EB2">
      <w:pPr>
        <w:pStyle w:val="Ttulo1"/>
        <w:keepNext w:val="0"/>
        <w:widowControl w:val="0"/>
        <w:numPr>
          <w:ilvl w:val="0"/>
          <w:numId w:val="18"/>
        </w:numPr>
        <w:tabs>
          <w:tab w:val="left" w:pos="1701"/>
        </w:tabs>
        <w:spacing w:before="480" w:after="240" w:line="264" w:lineRule="auto"/>
        <w:ind w:left="0" w:firstLine="0"/>
        <w:jc w:val="center"/>
        <w:rPr>
          <w:rFonts w:asciiTheme="minorHAnsi" w:hAnsiTheme="minorHAnsi" w:cstheme="minorHAnsi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DESVINCULAÇÃO TRABALHISTA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993"/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Fica desde já pactuado entre as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Partes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no caso de alocação de profissionais pela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para trabalhar junto à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ou vice-versa, que os mesmos deverão estar com suas situações trabalhistas devidamente regularizadas, sendo de exclusiva responsabilidade da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Parte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efetivamente contratante quaisquer encargos devidos a tais profissionais, os quais não </w:t>
      </w:r>
      <w:proofErr w:type="gramStart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manterão com a outra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Parte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vínculo empregatício de nenhuma espécie</w:t>
      </w:r>
      <w:proofErr w:type="gramEnd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. 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993"/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As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Partes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declaram expressamente reconhecer que seus respectivos empregados mantém vínculo empregatício exclusivamente com as mesmas, e não com a outra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Parte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de forma que cada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Parte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assume total responsabilidade sobre os encargos fiscais, trabalhistas, previdenciários, securitários etc. relativos aos seus empregados, isentando a outra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Parte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de quaisquer obrigações inerentes a seus empregados, e comprometendo-se a reembolsá-la de todas e quaisquer despesas ou custos que esta venha eventualmente a desembolsar em nome da outra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Parte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</w:t>
      </w:r>
      <w:proofErr w:type="gramStart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sob pena</w:t>
      </w:r>
      <w:proofErr w:type="gramEnd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de, não o fazendo, responder nos termos do Código Civil Brasileiro.</w:t>
      </w:r>
    </w:p>
    <w:p w:rsidR="002C6E3F" w:rsidRPr="002C6E3F" w:rsidRDefault="002C6E3F" w:rsidP="00460EB2">
      <w:pPr>
        <w:pStyle w:val="Ttulo1"/>
        <w:keepNext w:val="0"/>
        <w:widowControl w:val="0"/>
        <w:numPr>
          <w:ilvl w:val="0"/>
          <w:numId w:val="18"/>
        </w:numPr>
        <w:tabs>
          <w:tab w:val="left" w:pos="1701"/>
        </w:tabs>
        <w:spacing w:before="480" w:after="240" w:line="264" w:lineRule="auto"/>
        <w:ind w:left="0" w:firstLine="0"/>
        <w:jc w:val="center"/>
        <w:rPr>
          <w:rFonts w:asciiTheme="minorHAnsi" w:hAnsiTheme="minorHAnsi" w:cstheme="minorHAnsi"/>
          <w:caps w:val="0"/>
          <w:sz w:val="22"/>
          <w:szCs w:val="22"/>
          <w:lang w:val="pt-BR"/>
        </w:rPr>
      </w:pPr>
      <w:r w:rsidRPr="002C6E3F">
        <w:rPr>
          <w:rFonts w:asciiTheme="minorHAnsi" w:hAnsiTheme="minorHAnsi" w:cstheme="minorHAnsi"/>
          <w:caps w:val="0"/>
          <w:sz w:val="22"/>
          <w:szCs w:val="22"/>
          <w:lang w:val="pt-BR"/>
        </w:rPr>
        <w:t>COMPLIANCE</w:t>
      </w:r>
    </w:p>
    <w:p w:rsidR="002C6E3F" w:rsidRPr="002C6E3F" w:rsidRDefault="002C6E3F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2C6E3F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As partes declaram e se comprometem, sob as penas de lei, que:</w:t>
      </w:r>
    </w:p>
    <w:p w:rsidR="002C6E3F" w:rsidRPr="002C6E3F" w:rsidRDefault="002C6E3F" w:rsidP="00460EB2">
      <w:pPr>
        <w:pStyle w:val="Ttulo1"/>
        <w:keepNext w:val="0"/>
        <w:widowControl w:val="0"/>
        <w:numPr>
          <w:ilvl w:val="2"/>
          <w:numId w:val="32"/>
        </w:numPr>
        <w:tabs>
          <w:tab w:val="left" w:pos="0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2C6E3F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não possuem em seu quadro funcional menores de dezoito anos em trabalho noturno, perigoso ou insalubre, e nem menores de dezesseis anos em qualquer atividade, salvo na condição de aprendiz a partir de 14 anos;</w:t>
      </w:r>
    </w:p>
    <w:p w:rsidR="002C6E3F" w:rsidRPr="002C6E3F" w:rsidRDefault="002C6E3F" w:rsidP="00460EB2">
      <w:pPr>
        <w:pStyle w:val="Ttulo1"/>
        <w:keepNext w:val="0"/>
        <w:widowControl w:val="0"/>
        <w:numPr>
          <w:ilvl w:val="2"/>
          <w:numId w:val="32"/>
        </w:numPr>
        <w:tabs>
          <w:tab w:val="left" w:pos="0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proofErr w:type="gramStart"/>
      <w:r w:rsidRPr="002C6E3F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que</w:t>
      </w:r>
      <w:proofErr w:type="gramEnd"/>
      <w:r w:rsidRPr="002C6E3F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não possuem, em sua cadeia produtiva, empregados executando trabalho degradante ou forçado, observando o disposto nos incisos III e IV do artigo 1º e no inciso III do artigo 5º da Constituição Federal;</w:t>
      </w:r>
    </w:p>
    <w:p w:rsidR="002C6E3F" w:rsidRPr="002C6E3F" w:rsidRDefault="002C6E3F" w:rsidP="00460EB2">
      <w:pPr>
        <w:pStyle w:val="Ttulo1"/>
        <w:keepNext w:val="0"/>
        <w:widowControl w:val="0"/>
        <w:numPr>
          <w:ilvl w:val="2"/>
          <w:numId w:val="32"/>
        </w:numPr>
        <w:tabs>
          <w:tab w:val="left" w:pos="0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2C6E3F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que respeitam e continuarão a respeitar a legislação ambiental, bem como que têm ou obterão todas as licenças exigidas para a atividade atinente ao presente contrato;</w:t>
      </w:r>
    </w:p>
    <w:p w:rsidR="002C6E3F" w:rsidRPr="002C6E3F" w:rsidRDefault="002C6E3F" w:rsidP="00460EB2">
      <w:pPr>
        <w:pStyle w:val="Ttulo1"/>
        <w:keepNext w:val="0"/>
        <w:widowControl w:val="0"/>
        <w:numPr>
          <w:ilvl w:val="2"/>
          <w:numId w:val="32"/>
        </w:numPr>
        <w:tabs>
          <w:tab w:val="left" w:pos="0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2C6E3F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lastRenderedPageBreak/>
        <w:t>que procederão de acordo com os preceitos éticos e legais previstos na legislação pátria, sobretudo em respeito à Lei Federal n</w:t>
      </w:r>
      <w:r w:rsidRPr="002C6E3F">
        <w:rPr>
          <w:rFonts w:asciiTheme="minorHAnsi" w:hAnsiTheme="minorHAnsi" w:cstheme="minorHAnsi"/>
          <w:b w:val="0"/>
          <w:caps w:val="0"/>
          <w:sz w:val="22"/>
          <w:szCs w:val="22"/>
          <w:vertAlign w:val="superscript"/>
          <w:lang w:val="pt-BR"/>
        </w:rPr>
        <w:t>o</w:t>
      </w:r>
      <w:r w:rsidRPr="002C6E3F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12.846, de 1º de agosto de 2013, não incidindo em nenhum ato ilícito, ou que possa caracterizar uma vantagem indevida na relação com os órgãos públicos nacionais ou internacionais, bem como em práticas lesivas à concorrência.</w:t>
      </w:r>
    </w:p>
    <w:p w:rsidR="002C6E3F" w:rsidRPr="002C6E3F" w:rsidRDefault="002C6E3F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2C6E3F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As partes devem manter práticas de controle de normas legais e regulamentares (</w:t>
      </w:r>
      <w:proofErr w:type="spellStart"/>
      <w:r w:rsidRPr="002C6E3F">
        <w:rPr>
          <w:rFonts w:asciiTheme="minorHAnsi" w:hAnsiTheme="minorHAnsi" w:cstheme="minorHAnsi"/>
          <w:b w:val="0"/>
          <w:i/>
          <w:caps w:val="0"/>
          <w:sz w:val="22"/>
          <w:szCs w:val="22"/>
          <w:lang w:val="pt-BR"/>
        </w:rPr>
        <w:t>compliance</w:t>
      </w:r>
      <w:proofErr w:type="spellEnd"/>
      <w:r w:rsidRPr="002C6E3F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), cumprindo as políticas e as diretrizes estabelecidas para o negócio e para as atividades da empresa, bem como evitar, detectar e tratar qualquer desvio ou inconformidade que possa ocorrer.</w:t>
      </w:r>
    </w:p>
    <w:p w:rsidR="002C6E3F" w:rsidRPr="002C6E3F" w:rsidRDefault="002C6E3F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2C6E3F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A parte que desrespeitar 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as normas </w:t>
      </w:r>
      <w:r w:rsidRPr="002C6E3F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acima e vier a ser responsabilizada pelas autoridades, arcará sozinha com as penalidades decorrentes do ato praticado. Caso uma das partes venha a ser condenada por ato praticado pela outra, terá o direito de ser ressarcida das perdas, danos e prejuízos sofridos.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0"/>
          <w:numId w:val="18"/>
        </w:numPr>
        <w:tabs>
          <w:tab w:val="left" w:pos="1701"/>
        </w:tabs>
        <w:spacing w:before="480" w:after="240" w:line="264" w:lineRule="auto"/>
        <w:ind w:left="0" w:firstLine="0"/>
        <w:jc w:val="center"/>
        <w:rPr>
          <w:rFonts w:asciiTheme="minorHAnsi" w:hAnsiTheme="minorHAnsi" w:cstheme="minorHAnsi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PENALIDADES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Sem prejuízo das demais penalidades específicas aqui estabelecidas, 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Parte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que descumprir o presente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Contrato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pagará à outra (inocente) multa no valor de R$100.000,00 (cem mil reais), sem que tal penalidade ilida o direito da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Parte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inocente a indenização por eventuais perdas, danos e lucros cessantes sofridos.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O atraso no pagamento da penalidade mencionada no item </w:t>
      </w:r>
      <w:proofErr w:type="gramStart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XV</w:t>
      </w:r>
      <w:r w:rsidR="00ED6DE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I</w:t>
      </w:r>
      <w:r w:rsidR="006E6672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I</w:t>
      </w:r>
      <w:r w:rsidR="00ED6DE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I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.</w:t>
      </w:r>
      <w:proofErr w:type="gramEnd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1 acarretará a qualquer das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Partes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além da correção monetária </w:t>
      </w:r>
      <w:r w:rsidRPr="005D0353">
        <w:rPr>
          <w:rFonts w:asciiTheme="minorHAnsi" w:hAnsiTheme="minorHAnsi" w:cstheme="minorHAnsi"/>
          <w:b w:val="0"/>
          <w:i/>
          <w:caps w:val="0"/>
          <w:sz w:val="22"/>
          <w:szCs w:val="22"/>
          <w:lang w:val="pt-BR"/>
        </w:rPr>
        <w:t xml:space="preserve">pro rata </w:t>
      </w:r>
      <w:proofErr w:type="spellStart"/>
      <w:r w:rsidRPr="005D0353">
        <w:rPr>
          <w:rFonts w:asciiTheme="minorHAnsi" w:hAnsiTheme="minorHAnsi" w:cstheme="minorHAnsi"/>
          <w:b w:val="0"/>
          <w:i/>
          <w:caps w:val="0"/>
          <w:sz w:val="22"/>
          <w:szCs w:val="22"/>
          <w:lang w:val="pt-BR"/>
        </w:rPr>
        <w:t>die</w:t>
      </w:r>
      <w:proofErr w:type="spellEnd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, calculada pela variação percentual acumulada do IPCA, calculado e divulgado pelo IBGE - Instituto Brasileiro de Geografia e Estatística, ocorrida entre a data da assinatura do pr</w:t>
      </w:r>
      <w:r w:rsidR="005D0353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e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sente Instrumento e a data de ocorrência do evento, multa não compensatória de 2% (dois por cento) sobre os valores devidos, e juros de 1% (um por cento) ao mês ou fração; ressalvada a cobrança d</w:t>
      </w:r>
      <w:r w:rsidR="007A396D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a penalidade prevista no item X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V</w:t>
      </w:r>
      <w:r w:rsidR="00ED6DE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I</w:t>
      </w:r>
      <w:r w:rsidR="006E6672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I</w:t>
      </w:r>
      <w:r w:rsidR="00ED6DE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I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.1.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Em caso de atraso de pagamento, pela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em favor da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da remuneração mensal pactuada na Cláusula VIII deste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Contrato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deverá pagar à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multa no valor correspondente a 10% (dez) por cento da parcela devida e não paga. Na hipótese de atraso no mencionado pagamento mensal por prazo superior a 90 (noventa) dias, 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poderá rescindir o presente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Contrato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de pleno direito, </w:t>
      </w:r>
      <w:r w:rsidR="005D0353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passando 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ser devida</w:t>
      </w:r>
      <w:r w:rsidR="005D0353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, adicionalmente,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a penalidade estabelecida no item </w:t>
      </w:r>
      <w:proofErr w:type="gramStart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XV</w:t>
      </w:r>
      <w:r w:rsidR="00ED6DE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II</w:t>
      </w:r>
      <w:r w:rsidR="006E6672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I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.</w:t>
      </w:r>
      <w:proofErr w:type="gramEnd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1 acima.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Não se aplica qualquer penalidade, indenização ou ressarcimento de valores pagos entre as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Partes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em caso de rescisão amigável do presente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Contrato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por interesse </w:t>
      </w:r>
      <w:r w:rsidR="00DD2122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m</w:t>
      </w:r>
      <w:r w:rsidR="00DD2122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ú</w:t>
      </w:r>
      <w:r w:rsidR="00DD2122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tuo 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de ambas.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0"/>
          <w:numId w:val="18"/>
        </w:numPr>
        <w:tabs>
          <w:tab w:val="left" w:pos="1701"/>
        </w:tabs>
        <w:spacing w:before="480" w:after="240" w:line="264" w:lineRule="auto"/>
        <w:ind w:left="0" w:firstLine="0"/>
        <w:jc w:val="center"/>
        <w:rPr>
          <w:rFonts w:asciiTheme="minorHAnsi" w:hAnsiTheme="minorHAnsi" w:cstheme="minorHAnsi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RESCISÃO</w:t>
      </w:r>
    </w:p>
    <w:p w:rsidR="003014A6" w:rsidRPr="005D0353" w:rsidRDefault="003014A6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5D0353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lastRenderedPageBreak/>
        <w:t xml:space="preserve">O presente </w:t>
      </w:r>
      <w:r w:rsidRPr="005D0353">
        <w:rPr>
          <w:rFonts w:asciiTheme="minorHAnsi" w:hAnsiTheme="minorHAnsi" w:cstheme="minorHAnsi"/>
          <w:caps w:val="0"/>
          <w:sz w:val="22"/>
          <w:szCs w:val="22"/>
          <w:lang w:val="pt-BR"/>
        </w:rPr>
        <w:t>Contrato</w:t>
      </w:r>
      <w:r w:rsidRPr="005D0353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poderá ser rescindido pela </w:t>
      </w:r>
      <w:r w:rsidRPr="005D0353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Pr="005D0353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em caso de inadimplemento da </w:t>
      </w:r>
      <w:r w:rsidRPr="005D0353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="005D0353" w:rsidRPr="005D0353">
        <w:rPr>
          <w:rFonts w:asciiTheme="minorHAnsi" w:hAnsiTheme="minorHAnsi" w:cstheme="minorHAnsi"/>
          <w:caps w:val="0"/>
          <w:sz w:val="22"/>
          <w:szCs w:val="22"/>
          <w:lang w:val="pt-BR"/>
        </w:rPr>
        <w:t xml:space="preserve"> </w:t>
      </w:r>
      <w:r w:rsidR="005D0353" w:rsidRPr="005D0353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das normas pactuadas neste </w:t>
      </w:r>
      <w:r w:rsidR="005D0353" w:rsidRPr="005D0353">
        <w:rPr>
          <w:rFonts w:asciiTheme="minorHAnsi" w:hAnsiTheme="minorHAnsi" w:cstheme="minorHAnsi"/>
          <w:caps w:val="0"/>
          <w:sz w:val="22"/>
          <w:szCs w:val="22"/>
          <w:lang w:val="pt-BR"/>
        </w:rPr>
        <w:t>Contrato</w:t>
      </w:r>
      <w:r w:rsidRPr="005D0353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. Nesta hipótese, caso a </w:t>
      </w:r>
      <w:r w:rsidRPr="005D0353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Pr="005D0353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opte pela rescisão, deverá notificar a </w:t>
      </w:r>
      <w:r w:rsidRPr="005D0353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Pr="005D0353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com antecedência mínima de </w:t>
      </w:r>
      <w:proofErr w:type="gramStart"/>
      <w:r w:rsidRPr="005D0353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5</w:t>
      </w:r>
      <w:proofErr w:type="gramEnd"/>
      <w:r w:rsidRPr="005D0353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(cinco) dias, prazo no qual esta deverá pagar à </w:t>
      </w:r>
      <w:r w:rsidRPr="005D0353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="007A396D" w:rsidRPr="005D0353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a multa prevista no item X</w:t>
      </w:r>
      <w:r w:rsidRPr="005D0353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V</w:t>
      </w:r>
      <w:r w:rsidR="00AC36E0" w:rsidRPr="005D0353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I</w:t>
      </w:r>
      <w:r w:rsidR="006E6672" w:rsidRPr="005D0353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I</w:t>
      </w:r>
      <w:r w:rsidR="00AC36E0" w:rsidRPr="005D0353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I</w:t>
      </w:r>
      <w:r w:rsidRPr="005D0353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.1 e outras estabelecidas neste </w:t>
      </w:r>
      <w:r w:rsidRPr="005D0353">
        <w:rPr>
          <w:rFonts w:asciiTheme="minorHAnsi" w:hAnsiTheme="minorHAnsi" w:cstheme="minorHAnsi"/>
          <w:caps w:val="0"/>
          <w:sz w:val="22"/>
          <w:szCs w:val="22"/>
          <w:lang w:val="pt-BR"/>
        </w:rPr>
        <w:t>Contrato</w:t>
      </w:r>
      <w:r w:rsidRPr="005D0353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ou na Lei. Além da hipótese acima, o presente </w:t>
      </w:r>
      <w:r w:rsidRPr="005D0353">
        <w:rPr>
          <w:rFonts w:asciiTheme="minorHAnsi" w:hAnsiTheme="minorHAnsi" w:cstheme="minorHAnsi"/>
          <w:caps w:val="0"/>
          <w:sz w:val="22"/>
          <w:szCs w:val="22"/>
          <w:lang w:val="pt-BR"/>
        </w:rPr>
        <w:t>Contrato</w:t>
      </w:r>
      <w:r w:rsidRPr="005D0353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poderá ser rescindido por uma </w:t>
      </w:r>
      <w:r w:rsidRPr="005D0353">
        <w:rPr>
          <w:rFonts w:asciiTheme="minorHAnsi" w:hAnsiTheme="minorHAnsi" w:cstheme="minorHAnsi"/>
          <w:caps w:val="0"/>
          <w:sz w:val="22"/>
          <w:szCs w:val="22"/>
          <w:lang w:val="pt-BR"/>
        </w:rPr>
        <w:t>Parte</w:t>
      </w:r>
      <w:r w:rsidRPr="005D0353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caso a outra:</w:t>
      </w:r>
    </w:p>
    <w:p w:rsidR="003014A6" w:rsidRPr="003014A6" w:rsidRDefault="003014A6" w:rsidP="00460EB2">
      <w:pPr>
        <w:widowControl w:val="0"/>
        <w:numPr>
          <w:ilvl w:val="0"/>
          <w:numId w:val="33"/>
        </w:numPr>
        <w:tabs>
          <w:tab w:val="left" w:pos="993"/>
        </w:tabs>
        <w:spacing w:after="120" w:line="264" w:lineRule="auto"/>
        <w:ind w:left="993" w:hanging="993"/>
        <w:jc w:val="both"/>
        <w:rPr>
          <w:rFonts w:cstheme="minorHAnsi"/>
        </w:rPr>
      </w:pPr>
      <w:r w:rsidRPr="003014A6">
        <w:rPr>
          <w:rFonts w:cstheme="minorHAnsi"/>
        </w:rPr>
        <w:t>tenha falência ou liquidação (judicial ou extrajudicial) e/ou recuperação (judicial ou extrajudicial) decretada;</w:t>
      </w:r>
    </w:p>
    <w:p w:rsidR="003014A6" w:rsidRPr="003014A6" w:rsidRDefault="003014A6" w:rsidP="00460EB2">
      <w:pPr>
        <w:pStyle w:val="PargrafodaLista"/>
        <w:widowControl w:val="0"/>
        <w:numPr>
          <w:ilvl w:val="0"/>
          <w:numId w:val="33"/>
        </w:numPr>
        <w:tabs>
          <w:tab w:val="left" w:pos="993"/>
        </w:tabs>
        <w:spacing w:after="120" w:line="264" w:lineRule="auto"/>
        <w:ind w:left="993" w:hanging="993"/>
        <w:contextualSpacing w:val="0"/>
        <w:jc w:val="both"/>
        <w:rPr>
          <w:rFonts w:cstheme="minorHAnsi"/>
        </w:rPr>
      </w:pPr>
      <w:r w:rsidRPr="003014A6">
        <w:rPr>
          <w:rFonts w:cstheme="minorHAnsi"/>
        </w:rPr>
        <w:t>mova qualquer processo judicial ou extrajudicial contra aquela;</w:t>
      </w:r>
    </w:p>
    <w:p w:rsidR="003014A6" w:rsidRPr="003014A6" w:rsidRDefault="003014A6" w:rsidP="00460EB2">
      <w:pPr>
        <w:pStyle w:val="PargrafodaLista"/>
        <w:widowControl w:val="0"/>
        <w:numPr>
          <w:ilvl w:val="0"/>
          <w:numId w:val="33"/>
        </w:numPr>
        <w:tabs>
          <w:tab w:val="left" w:pos="993"/>
        </w:tabs>
        <w:spacing w:after="240" w:line="264" w:lineRule="auto"/>
        <w:ind w:left="993" w:hanging="993"/>
        <w:jc w:val="both"/>
        <w:rPr>
          <w:rFonts w:cstheme="minorHAnsi"/>
        </w:rPr>
      </w:pPr>
      <w:r w:rsidRPr="003014A6">
        <w:rPr>
          <w:rFonts w:cstheme="minorHAnsi"/>
        </w:rPr>
        <w:t xml:space="preserve">caso a </w:t>
      </w:r>
      <w:r w:rsidRPr="003014A6">
        <w:rPr>
          <w:rFonts w:cstheme="minorHAnsi"/>
          <w:b/>
        </w:rPr>
        <w:t>FRANQUEADA</w:t>
      </w:r>
      <w:r w:rsidRPr="003014A6">
        <w:rPr>
          <w:rFonts w:cstheme="minorHAnsi"/>
        </w:rPr>
        <w:t xml:space="preserve"> altere os seus atos constitutivos de forma a tornar duvidoso o fiel cumprimento das obrigações previstas neste </w:t>
      </w:r>
      <w:r w:rsidRPr="003014A6">
        <w:rPr>
          <w:rFonts w:cstheme="minorHAnsi"/>
          <w:b/>
        </w:rPr>
        <w:t>Contrato</w:t>
      </w:r>
      <w:r w:rsidRPr="003014A6">
        <w:rPr>
          <w:rFonts w:cstheme="minorHAnsi"/>
        </w:rPr>
        <w:t>, ou excluindo um ou mais sócios extremamente importantes para a assinatura e/ou execução do objeto do presente instrumento.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Não se admite a possibilidade de rescisão parcial do presente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Contrato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, uma vez qualquer alteração neste sentido prejudicaria o equilíbrio financeiro deste Instrumento.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Operando a resolução do presente Instrumento, por qualquer caso, 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deverá cessar, imediatamente, a utilização da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MARCA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ou qualquer sinal de identificação da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inclusive em qualquer publicidade, </w:t>
      </w:r>
      <w:proofErr w:type="gramStart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sob pena</w:t>
      </w:r>
      <w:proofErr w:type="gramEnd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de pagamento, sem prejuízo de eventual indenização complementar, da multa diária de R$1.000,00 (mil reais), pelo período que durar esta utilização. O referido valor será corrigido anualmente (ou na menor periodicidade que venha a ser permitida por lei) pela variação percentual acumulada do IGP-DI ou pelo índice que vier a </w:t>
      </w:r>
      <w:proofErr w:type="spellStart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substitui-lo</w:t>
      </w:r>
      <w:proofErr w:type="spellEnd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.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As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Partes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desde já, pactuam que 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poderá rescindir o presente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Contrato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sem o pagamento de qualquer penalidade à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, caso verifique, no prazo de até 12 (doze) meses, a contar da abertura da loja e início das suas vendas, a inviabilidade (ou baixa viabilidade) econômica do negócio.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2"/>
          <w:numId w:val="32"/>
        </w:numPr>
        <w:tabs>
          <w:tab w:val="left" w:pos="0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Para os fins desta regra, entende-se por inviabilidade (ou baixa viabilidade) econômica do negócio a obtenção, pela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, de uma margem de lucro líquida mensal média, no período de apuração</w:t>
      </w:r>
      <w:r w:rsidR="007A396D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de até 12 (doze) meses (item </w:t>
      </w:r>
      <w:proofErr w:type="gramStart"/>
      <w:r w:rsidR="00177424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XIX.</w:t>
      </w:r>
      <w:proofErr w:type="gramEnd"/>
      <w:r w:rsidR="00177424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4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acima), inferior a </w:t>
      </w:r>
      <w:r w:rsidR="00F2213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15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% (</w:t>
      </w:r>
      <w:r w:rsidR="00F2213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quinze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por cento).</w:t>
      </w:r>
    </w:p>
    <w:p w:rsidR="00F2213E" w:rsidRDefault="003014A6" w:rsidP="00460EB2">
      <w:pPr>
        <w:pStyle w:val="Ttulo1"/>
        <w:keepNext w:val="0"/>
        <w:widowControl w:val="0"/>
        <w:numPr>
          <w:ilvl w:val="2"/>
          <w:numId w:val="32"/>
        </w:numPr>
        <w:tabs>
          <w:tab w:val="left" w:pos="0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Para os fins deste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Contrato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a apuração da margem de lucro líquida levará em conta os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(i)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custos com os insumos necessários à preparação dos alimentos e à aquisição de produtos elaborados, bem como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(</w:t>
      </w:r>
      <w:proofErr w:type="gramStart"/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ii</w:t>
      </w:r>
      <w:proofErr w:type="gramEnd"/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)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os tributos sobre </w:t>
      </w:r>
      <w:r w:rsidR="00F2213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a receita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(iii)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os tributos e encargos sobre a folha e outros,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(iv)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aluguel e manutenção da loja,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(v)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telefone, água, luz, internet e demais insumos administrativos,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(vi)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despesas com tecnologia, além de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(vii)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despesas com os funcionários administrativos e operacionais da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. 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2"/>
          <w:numId w:val="32"/>
        </w:numPr>
        <w:tabs>
          <w:tab w:val="left" w:pos="0"/>
        </w:tabs>
        <w:spacing w:after="240" w:line="264" w:lineRule="auto"/>
        <w:ind w:left="993" w:hanging="993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O lucro líquido da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será obtido </w:t>
      </w:r>
      <w:r w:rsidR="00F2213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deduzindo-se da 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receita total, </w:t>
      </w:r>
      <w:r w:rsidR="00F2213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lastRenderedPageBreak/>
        <w:t>tributação</w:t>
      </w:r>
      <w:r w:rsidR="00F2213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, e as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despesas fixas e variáveis mencionada</w:t>
      </w:r>
      <w:r w:rsidR="00F2213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s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acima</w:t>
      </w:r>
      <w:r w:rsidR="00F2213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sendo 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a margem de lucro líquida será calculada segundo a fórmula abaixo:</w:t>
      </w:r>
    </w:p>
    <w:tbl>
      <w:tblPr>
        <w:tblW w:w="5670" w:type="dxa"/>
        <w:tblInd w:w="2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70"/>
      </w:tblGrid>
      <w:tr w:rsidR="003014A6" w:rsidRPr="003014A6" w:rsidTr="000A5F5C">
        <w:tc>
          <w:tcPr>
            <w:tcW w:w="5670" w:type="dxa"/>
            <w:shd w:val="clear" w:color="auto" w:fill="auto"/>
          </w:tcPr>
          <w:p w:rsidR="003014A6" w:rsidRPr="003014A6" w:rsidRDefault="003014A6" w:rsidP="00460EB2">
            <w:pPr>
              <w:widowControl w:val="0"/>
              <w:tabs>
                <w:tab w:val="left" w:pos="11"/>
                <w:tab w:val="left" w:pos="1645"/>
                <w:tab w:val="left" w:pos="2268"/>
              </w:tabs>
              <w:spacing w:before="120" w:after="120" w:line="264" w:lineRule="auto"/>
              <w:ind w:left="11"/>
              <w:jc w:val="center"/>
              <w:rPr>
                <w:rFonts w:cstheme="minorHAnsi"/>
                <w:b/>
              </w:rPr>
            </w:pPr>
            <w:r w:rsidRPr="003014A6">
              <w:rPr>
                <w:rFonts w:cstheme="minorHAnsi"/>
                <w:b/>
              </w:rPr>
              <w:t>MARGEM LÍQUIDA DE LUCRO (MLL) =</w:t>
            </w:r>
            <w:r w:rsidR="00D222A5">
              <w:rPr>
                <w:rFonts w:cstheme="minorHAnsi"/>
                <w:b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Lucro</m:t>
                  </m:r>
                  <m:r>
                    <m:rPr>
                      <m:sty m:val="bi"/>
                    </m:rPr>
                    <w:rPr>
                      <w:rFonts w:ascii="Cambria Math" w:cstheme="minorHAnsi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cstheme="minorHAnsi"/>
                    </w:rPr>
                    <m:t>í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quido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Receita</m:t>
                  </m:r>
                  <m:r>
                    <m:rPr>
                      <m:sty m:val="bi"/>
                    </m:rPr>
                    <w:rPr>
                      <w:rFonts w:ascii="Cambria Math" w:cstheme="minorHAnsi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Total</m:t>
                  </m:r>
                </m:den>
              </m:f>
              <m:r>
                <m:rPr>
                  <m:sty m:val="bi"/>
                </m:rPr>
                <w:rPr>
                  <w:rFonts w:ascii="Cambria Math" w:cstheme="minorHAnsi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 w:cstheme="minorHAnsi"/>
                </w:rPr>
                <m:t>100</m:t>
              </m:r>
            </m:oMath>
          </w:p>
        </w:tc>
      </w:tr>
    </w:tbl>
    <w:p w:rsidR="003014A6" w:rsidRPr="003014A6" w:rsidRDefault="003014A6" w:rsidP="00460EB2">
      <w:pPr>
        <w:pStyle w:val="Ttulo1"/>
        <w:keepNext w:val="0"/>
        <w:widowControl w:val="0"/>
        <w:numPr>
          <w:ilvl w:val="3"/>
          <w:numId w:val="18"/>
        </w:numPr>
        <w:spacing w:before="240" w:after="240" w:line="264" w:lineRule="auto"/>
        <w:ind w:left="992" w:hanging="992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Até 12 (doze) meses, contados da abertura da loja</w:t>
      </w:r>
      <w:r w:rsidR="00F2213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,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 w:rsidR="00F2213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="00F2213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apurará e monitorará mensalmente a sua margem de lucratividade e, caso não ultrapasse o percentual mencionado no item </w:t>
      </w:r>
      <w:proofErr w:type="gramStart"/>
      <w:r w:rsidR="006E6672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XIX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.</w:t>
      </w:r>
      <w:proofErr w:type="gramEnd"/>
      <w:r w:rsidR="00F2213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4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.</w:t>
      </w:r>
      <w:r w:rsidR="00F2213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1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acima, poderá requerer a </w:t>
      </w:r>
      <w:proofErr w:type="spellStart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resilição</w:t>
      </w:r>
      <w:proofErr w:type="spellEnd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do presente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Contrato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de pleno direito, sem qualquer penalidade, indenização e/ou devolução de valores entre as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Partes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bastando, para tanto, que 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notifique 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com o prazo de 10 (dez) dias de antecedência, após o qual o presente Instrumento estará efetivamente encerrado.</w:t>
      </w:r>
      <w:r w:rsidR="00D222A5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0"/>
          <w:numId w:val="18"/>
        </w:numPr>
        <w:tabs>
          <w:tab w:val="left" w:pos="1701"/>
        </w:tabs>
        <w:spacing w:before="480" w:after="240" w:line="264" w:lineRule="auto"/>
        <w:ind w:left="0" w:firstLine="0"/>
        <w:jc w:val="center"/>
        <w:rPr>
          <w:rFonts w:asciiTheme="minorHAnsi" w:hAnsiTheme="minorHAnsi" w:cstheme="minorHAnsi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COMUNICAÇÃO ENTRE AS PARTES</w:t>
      </w:r>
    </w:p>
    <w:p w:rsidR="00446F94" w:rsidRPr="00F2213E" w:rsidRDefault="00AE071E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hanging="720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F2213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Visando m</w:t>
      </w:r>
      <w:r w:rsidR="00F2213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ai</w:t>
      </w:r>
      <w:r w:rsidRPr="00F2213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or fluidez </w:t>
      </w:r>
      <w:r w:rsidR="00F2213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n</w:t>
      </w:r>
      <w:r w:rsidRPr="00F2213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a troca de informação entre as </w:t>
      </w:r>
      <w:r w:rsidRPr="00F2213E">
        <w:rPr>
          <w:rFonts w:asciiTheme="minorHAnsi" w:hAnsiTheme="minorHAnsi" w:cstheme="minorHAnsi"/>
          <w:caps w:val="0"/>
          <w:sz w:val="22"/>
          <w:szCs w:val="22"/>
          <w:lang w:val="pt-BR"/>
        </w:rPr>
        <w:t>Partes</w:t>
      </w:r>
      <w:r w:rsidRPr="00F2213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a </w:t>
      </w:r>
      <w:r w:rsidRPr="00F2213E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Pr="00F2213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se compromete a atender a </w:t>
      </w:r>
      <w:r w:rsidRPr="00F2213E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Pr="00F2213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através de comunicação telefônica, e-mail e/ou reuniões presenciais sempre que esta perceber a necessidade de obter informações e know-how relevante para a melhor condução dos seus negócios, em consonância com as premissas de padronização e qualidade previstas neste negócio jurídico com a </w:t>
      </w:r>
      <w:r w:rsidRPr="00F2213E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Pr="00F2213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. 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hanging="720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É válido e eficaz, para todos os efeitos deste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Contrato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, qualquer aviso, com</w:t>
      </w:r>
      <w:r w:rsidR="00446F94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unicação ou notificação </w:t>
      </w:r>
      <w:proofErr w:type="gramStart"/>
      <w:r w:rsidR="00446F94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enviado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aos seguintes endereços</w:t>
      </w:r>
      <w:proofErr w:type="gramEnd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:</w:t>
      </w:r>
    </w:p>
    <w:tbl>
      <w:tblPr>
        <w:tblW w:w="8080" w:type="dxa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1642"/>
        <w:gridCol w:w="3686"/>
        <w:gridCol w:w="2752"/>
      </w:tblGrid>
      <w:tr w:rsidR="003014A6" w:rsidRPr="003014A6" w:rsidTr="00F2213E">
        <w:trPr>
          <w:cantSplit/>
          <w:tblHeader/>
        </w:trPr>
        <w:tc>
          <w:tcPr>
            <w:tcW w:w="1653" w:type="dxa"/>
            <w:shd w:val="clear" w:color="auto" w:fill="auto"/>
            <w:vAlign w:val="center"/>
          </w:tcPr>
          <w:p w:rsidR="003014A6" w:rsidRPr="003014A6" w:rsidRDefault="003014A6" w:rsidP="00460EB2">
            <w:pPr>
              <w:widowControl w:val="0"/>
              <w:tabs>
                <w:tab w:val="left" w:pos="567"/>
                <w:tab w:val="left" w:pos="1080"/>
              </w:tabs>
              <w:spacing w:before="40" w:after="40" w:line="264" w:lineRule="auto"/>
              <w:jc w:val="center"/>
              <w:rPr>
                <w:rFonts w:cstheme="minorHAnsi"/>
                <w:b/>
              </w:rPr>
            </w:pPr>
            <w:r w:rsidRPr="003014A6">
              <w:rPr>
                <w:rFonts w:cstheme="minorHAnsi"/>
                <w:b/>
              </w:rPr>
              <w:t>Parte</w:t>
            </w:r>
          </w:p>
        </w:tc>
        <w:tc>
          <w:tcPr>
            <w:tcW w:w="3875" w:type="dxa"/>
            <w:shd w:val="clear" w:color="auto" w:fill="auto"/>
            <w:vAlign w:val="center"/>
          </w:tcPr>
          <w:p w:rsidR="003014A6" w:rsidRPr="003014A6" w:rsidRDefault="003014A6" w:rsidP="00460EB2">
            <w:pPr>
              <w:widowControl w:val="0"/>
              <w:tabs>
                <w:tab w:val="left" w:pos="567"/>
                <w:tab w:val="left" w:pos="1080"/>
              </w:tabs>
              <w:spacing w:before="40" w:after="40" w:line="264" w:lineRule="auto"/>
              <w:jc w:val="center"/>
              <w:rPr>
                <w:rFonts w:cstheme="minorHAnsi"/>
                <w:b/>
              </w:rPr>
            </w:pPr>
            <w:r w:rsidRPr="003014A6">
              <w:rPr>
                <w:rFonts w:cstheme="minorHAnsi"/>
                <w:b/>
              </w:rPr>
              <w:t>Endereço Postal</w:t>
            </w:r>
          </w:p>
        </w:tc>
        <w:tc>
          <w:tcPr>
            <w:tcW w:w="2552" w:type="dxa"/>
            <w:vAlign w:val="center"/>
          </w:tcPr>
          <w:p w:rsidR="003014A6" w:rsidRPr="003014A6" w:rsidRDefault="003014A6" w:rsidP="00460EB2">
            <w:pPr>
              <w:widowControl w:val="0"/>
              <w:tabs>
                <w:tab w:val="left" w:pos="567"/>
                <w:tab w:val="left" w:pos="1080"/>
              </w:tabs>
              <w:spacing w:before="40" w:after="40" w:line="264" w:lineRule="auto"/>
              <w:jc w:val="center"/>
              <w:rPr>
                <w:rFonts w:cstheme="minorHAnsi"/>
                <w:b/>
              </w:rPr>
            </w:pPr>
            <w:r w:rsidRPr="003014A6">
              <w:rPr>
                <w:rFonts w:cstheme="minorHAnsi"/>
                <w:b/>
              </w:rPr>
              <w:t>Endereço eletrônico</w:t>
            </w:r>
          </w:p>
        </w:tc>
      </w:tr>
      <w:tr w:rsidR="003014A6" w:rsidRPr="00F2213E" w:rsidTr="00F2213E">
        <w:trPr>
          <w:cantSplit/>
        </w:trPr>
        <w:tc>
          <w:tcPr>
            <w:tcW w:w="1653" w:type="dxa"/>
            <w:shd w:val="clear" w:color="auto" w:fill="auto"/>
            <w:vAlign w:val="center"/>
          </w:tcPr>
          <w:p w:rsidR="003014A6" w:rsidRPr="00F2213E" w:rsidRDefault="003014A6" w:rsidP="00460EB2">
            <w:pPr>
              <w:widowControl w:val="0"/>
              <w:tabs>
                <w:tab w:val="left" w:pos="567"/>
                <w:tab w:val="left" w:pos="1080"/>
              </w:tabs>
              <w:spacing w:before="40" w:after="40" w:line="264" w:lineRule="auto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F2213E">
              <w:rPr>
                <w:rFonts w:cstheme="minorHAnsi"/>
                <w:b/>
                <w:sz w:val="20"/>
                <w:szCs w:val="20"/>
              </w:rPr>
              <w:t>FRANQUEADORA</w:t>
            </w:r>
          </w:p>
        </w:tc>
        <w:tc>
          <w:tcPr>
            <w:tcW w:w="3875" w:type="dxa"/>
            <w:shd w:val="clear" w:color="auto" w:fill="auto"/>
            <w:vAlign w:val="center"/>
          </w:tcPr>
          <w:p w:rsidR="003014A6" w:rsidRPr="00F2213E" w:rsidRDefault="003014A6" w:rsidP="00460EB2">
            <w:pPr>
              <w:widowControl w:val="0"/>
              <w:tabs>
                <w:tab w:val="left" w:pos="567"/>
                <w:tab w:val="left" w:pos="1080"/>
              </w:tabs>
              <w:spacing w:before="40" w:after="40" w:line="264" w:lineRule="auto"/>
              <w:jc w:val="both"/>
              <w:rPr>
                <w:rFonts w:cstheme="minorHAnsi"/>
                <w:sz w:val="20"/>
                <w:szCs w:val="20"/>
              </w:rPr>
            </w:pPr>
            <w:r w:rsidRPr="00F2213E">
              <w:rPr>
                <w:rFonts w:cstheme="minorHAnsi"/>
                <w:sz w:val="20"/>
                <w:szCs w:val="20"/>
              </w:rPr>
              <w:t xml:space="preserve">Av. </w:t>
            </w:r>
            <w:r w:rsidR="00DD2122" w:rsidRPr="00F2213E">
              <w:rPr>
                <w:rFonts w:cstheme="minorHAnsi"/>
                <w:sz w:val="20"/>
                <w:szCs w:val="20"/>
              </w:rPr>
              <w:t>Barão Homem de Melo</w:t>
            </w:r>
            <w:r w:rsidRPr="00F2213E">
              <w:rPr>
                <w:rFonts w:cstheme="minorHAnsi"/>
                <w:sz w:val="20"/>
                <w:szCs w:val="20"/>
              </w:rPr>
              <w:t xml:space="preserve">, nº </w:t>
            </w:r>
            <w:r w:rsidR="00DD2122" w:rsidRPr="00F2213E">
              <w:rPr>
                <w:rFonts w:cstheme="minorHAnsi"/>
                <w:sz w:val="20"/>
                <w:szCs w:val="20"/>
              </w:rPr>
              <w:t>3.382</w:t>
            </w:r>
            <w:r w:rsidRPr="00F2213E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="00DD2122" w:rsidRPr="00F2213E">
              <w:rPr>
                <w:rFonts w:cstheme="minorHAnsi"/>
                <w:sz w:val="20"/>
                <w:szCs w:val="20"/>
              </w:rPr>
              <w:t>Estoril</w:t>
            </w:r>
            <w:proofErr w:type="spellEnd"/>
            <w:r w:rsidRPr="00F2213E">
              <w:rPr>
                <w:rFonts w:cstheme="minorHAnsi"/>
                <w:sz w:val="20"/>
                <w:szCs w:val="20"/>
              </w:rPr>
              <w:t>, Belo Horizonte/MG</w:t>
            </w:r>
            <w:r w:rsidR="00F2213E" w:rsidRPr="00F2213E">
              <w:rPr>
                <w:rFonts w:cstheme="minorHAnsi"/>
                <w:sz w:val="20"/>
                <w:szCs w:val="20"/>
              </w:rPr>
              <w:t>, CEP 30.494-270.</w:t>
            </w:r>
          </w:p>
        </w:tc>
        <w:tc>
          <w:tcPr>
            <w:tcW w:w="2552" w:type="dxa"/>
            <w:vAlign w:val="center"/>
          </w:tcPr>
          <w:p w:rsidR="003014A6" w:rsidRPr="00F2213E" w:rsidRDefault="00447733" w:rsidP="00460EB2">
            <w:pPr>
              <w:widowControl w:val="0"/>
              <w:tabs>
                <w:tab w:val="left" w:pos="567"/>
                <w:tab w:val="left" w:pos="1080"/>
              </w:tabs>
              <w:spacing w:before="40" w:after="40" w:line="264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franqueadas</w:t>
            </w:r>
            <w:r w:rsidR="003014A6" w:rsidRPr="00F2213E">
              <w:rPr>
                <w:rFonts w:cstheme="minorHAnsi"/>
                <w:sz w:val="20"/>
                <w:szCs w:val="20"/>
              </w:rPr>
              <w:t>@papascone.com.br</w:t>
            </w:r>
          </w:p>
        </w:tc>
      </w:tr>
      <w:tr w:rsidR="003014A6" w:rsidRPr="00F2213E" w:rsidTr="00F2213E">
        <w:trPr>
          <w:cantSplit/>
        </w:trPr>
        <w:tc>
          <w:tcPr>
            <w:tcW w:w="1653" w:type="dxa"/>
            <w:shd w:val="clear" w:color="auto" w:fill="auto"/>
            <w:vAlign w:val="center"/>
          </w:tcPr>
          <w:p w:rsidR="003014A6" w:rsidRPr="00F2213E" w:rsidRDefault="003014A6" w:rsidP="00460EB2">
            <w:pPr>
              <w:widowControl w:val="0"/>
              <w:tabs>
                <w:tab w:val="left" w:pos="567"/>
                <w:tab w:val="left" w:pos="1080"/>
              </w:tabs>
              <w:spacing w:before="40" w:after="40" w:line="264" w:lineRule="auto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F2213E">
              <w:rPr>
                <w:rFonts w:cstheme="minorHAnsi"/>
                <w:b/>
                <w:sz w:val="20"/>
                <w:szCs w:val="20"/>
              </w:rPr>
              <w:t>FRANQUEADA</w:t>
            </w:r>
          </w:p>
        </w:tc>
        <w:tc>
          <w:tcPr>
            <w:tcW w:w="3875" w:type="dxa"/>
            <w:shd w:val="clear" w:color="auto" w:fill="auto"/>
            <w:vAlign w:val="center"/>
          </w:tcPr>
          <w:p w:rsidR="003014A6" w:rsidRPr="00F2213E" w:rsidRDefault="00177050" w:rsidP="00460EB2">
            <w:pPr>
              <w:widowControl w:val="0"/>
              <w:tabs>
                <w:tab w:val="left" w:pos="567"/>
                <w:tab w:val="left" w:pos="1080"/>
              </w:tabs>
              <w:spacing w:before="40" w:after="40" w:line="264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(endereço)</w:t>
            </w:r>
            <w:r w:rsidR="003014A6" w:rsidRPr="00F2213E">
              <w:rPr>
                <w:rFonts w:cstheme="minorHAnsi"/>
                <w:sz w:val="20"/>
                <w:szCs w:val="20"/>
              </w:rPr>
              <w:t xml:space="preserve">, </w:t>
            </w:r>
            <w:r>
              <w:rPr>
                <w:rFonts w:cstheme="minorHAnsi"/>
                <w:sz w:val="20"/>
                <w:szCs w:val="20"/>
              </w:rPr>
              <w:t>(b</w:t>
            </w:r>
            <w:r w:rsidR="003014A6" w:rsidRPr="00F2213E">
              <w:rPr>
                <w:rFonts w:cstheme="minorHAnsi"/>
                <w:sz w:val="20"/>
                <w:szCs w:val="20"/>
              </w:rPr>
              <w:t>airro</w:t>
            </w:r>
            <w:r>
              <w:rPr>
                <w:rFonts w:cstheme="minorHAnsi"/>
                <w:sz w:val="20"/>
                <w:szCs w:val="20"/>
              </w:rPr>
              <w:t>)</w:t>
            </w:r>
            <w:r w:rsidR="003014A6" w:rsidRPr="00F2213E">
              <w:rPr>
                <w:rFonts w:cstheme="minorHAnsi"/>
                <w:sz w:val="20"/>
                <w:szCs w:val="20"/>
              </w:rPr>
              <w:t>, (cidade/UF)</w:t>
            </w:r>
            <w:r>
              <w:rPr>
                <w:rFonts w:cstheme="minorHAnsi"/>
                <w:sz w:val="20"/>
                <w:szCs w:val="20"/>
              </w:rPr>
              <w:t>, (</w:t>
            </w:r>
            <w:r w:rsidRPr="00F2213E">
              <w:rPr>
                <w:rFonts w:cstheme="minorHAnsi"/>
                <w:sz w:val="20"/>
                <w:szCs w:val="20"/>
              </w:rPr>
              <w:t>CEP</w:t>
            </w:r>
            <w:r>
              <w:rPr>
                <w:rFonts w:cstheme="minorHAnsi"/>
                <w:sz w:val="20"/>
                <w:szCs w:val="20"/>
              </w:rPr>
              <w:t>).</w:t>
            </w:r>
          </w:p>
        </w:tc>
        <w:tc>
          <w:tcPr>
            <w:tcW w:w="2552" w:type="dxa"/>
            <w:vAlign w:val="center"/>
          </w:tcPr>
          <w:p w:rsidR="003014A6" w:rsidRPr="00F2213E" w:rsidRDefault="00446F94" w:rsidP="00460EB2">
            <w:pPr>
              <w:widowControl w:val="0"/>
              <w:tabs>
                <w:tab w:val="left" w:pos="567"/>
                <w:tab w:val="left" w:pos="1080"/>
              </w:tabs>
              <w:spacing w:before="40" w:after="40" w:line="264" w:lineRule="auto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F2213E">
              <w:rPr>
                <w:rFonts w:cstheme="minorHAnsi"/>
                <w:sz w:val="20"/>
                <w:szCs w:val="20"/>
              </w:rPr>
              <w:t>x</w:t>
            </w:r>
            <w:r w:rsidR="003014A6" w:rsidRPr="00F2213E">
              <w:rPr>
                <w:rFonts w:cstheme="minorHAnsi"/>
                <w:sz w:val="20"/>
                <w:szCs w:val="20"/>
              </w:rPr>
              <w:t>xxxxxxxxxxxxxxxxxx</w:t>
            </w:r>
            <w:proofErr w:type="spellEnd"/>
          </w:p>
        </w:tc>
      </w:tr>
    </w:tbl>
    <w:p w:rsidR="003014A6" w:rsidRPr="003014A6" w:rsidRDefault="003014A6" w:rsidP="007470AF">
      <w:pPr>
        <w:pStyle w:val="Ttulo1"/>
        <w:keepNext w:val="0"/>
        <w:widowControl w:val="0"/>
        <w:numPr>
          <w:ilvl w:val="2"/>
          <w:numId w:val="32"/>
        </w:numPr>
        <w:tabs>
          <w:tab w:val="left" w:pos="0"/>
        </w:tabs>
        <w:spacing w:before="240" w:after="240" w:line="264" w:lineRule="auto"/>
        <w:ind w:left="709" w:hanging="709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A comunicação para os endereços eletrônicos apenas será considerada válida, acompanhada d</w:t>
      </w:r>
      <w:r w:rsidR="007470AF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e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resposta automática de entrega da correspondência.</w:t>
      </w:r>
    </w:p>
    <w:p w:rsidR="00446F94" w:rsidRPr="00446F94" w:rsidRDefault="003014A6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hanging="720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Qualquer alteração nos endereços e destinatários somente produzirá efeito mediante a assinatura de instrumento aditivo ao presente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Contrato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.</w:t>
      </w:r>
    </w:p>
    <w:p w:rsidR="003014A6" w:rsidRPr="003014A6" w:rsidRDefault="00ED6DEE" w:rsidP="00460EB2">
      <w:pPr>
        <w:pStyle w:val="Ttulo1"/>
        <w:keepNext w:val="0"/>
        <w:widowControl w:val="0"/>
        <w:numPr>
          <w:ilvl w:val="0"/>
          <w:numId w:val="18"/>
        </w:numPr>
        <w:tabs>
          <w:tab w:val="left" w:pos="1701"/>
        </w:tabs>
        <w:spacing w:before="480" w:after="240" w:line="264" w:lineRule="auto"/>
        <w:ind w:left="0" w:firstLine="0"/>
        <w:jc w:val="center"/>
        <w:rPr>
          <w:rFonts w:asciiTheme="minorHAnsi" w:hAnsiTheme="minorHAnsi" w:cstheme="minorHAnsi"/>
          <w:caps w:val="0"/>
          <w:sz w:val="22"/>
          <w:szCs w:val="22"/>
          <w:lang w:val="pt-BR"/>
        </w:rPr>
      </w:pPr>
      <w:r>
        <w:rPr>
          <w:rFonts w:asciiTheme="minorHAnsi" w:hAnsiTheme="minorHAnsi" w:cstheme="minorHAnsi"/>
          <w:caps w:val="0"/>
          <w:sz w:val="22"/>
          <w:szCs w:val="22"/>
          <w:lang w:val="pt-BR"/>
        </w:rPr>
        <w:t>CONFIDENCIALIDADE</w:t>
      </w:r>
    </w:p>
    <w:p w:rsidR="003014A6" w:rsidRDefault="003014A6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hanging="720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As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Partes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são responsáveis por si, seus empregados e prepostos, por todos e quaisquer danos e prejuízos que vier a dar causa à outra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Parte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obrigando-se, inclusive, a manter o mais absoluto e completo sigilo sobre as informações confidenciais adquiridas que venham a ter conhecimento ou acesso ou que lhe venham a ser confiados em razão deste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Contrato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durante e após seu período de vigência, não podendo, sob qualquer pretexto, divulgar, revelar, reproduzir, utilizar ou deles dar conhecimento a terceiros, estranhos a este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lastRenderedPageBreak/>
        <w:t>Contrato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</w:t>
      </w:r>
      <w:r w:rsidR="002C6E3F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exceto nos casos previstos em lei, </w:t>
      </w:r>
      <w:proofErr w:type="gramStart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sob pena</w:t>
      </w:r>
      <w:proofErr w:type="gramEnd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de incorrer no pagamento de indenização por perdas e danos, a ser apurada em ação própria.</w:t>
      </w:r>
    </w:p>
    <w:p w:rsidR="002C6E3F" w:rsidRPr="002C6E3F" w:rsidRDefault="002C6E3F" w:rsidP="00460EB2">
      <w:pPr>
        <w:pStyle w:val="Ttulo1"/>
        <w:keepNext w:val="0"/>
        <w:widowControl w:val="0"/>
        <w:numPr>
          <w:ilvl w:val="2"/>
          <w:numId w:val="32"/>
        </w:numPr>
        <w:tabs>
          <w:tab w:val="left" w:pos="0"/>
        </w:tabs>
        <w:spacing w:after="240" w:line="264" w:lineRule="auto"/>
        <w:ind w:left="1560" w:hanging="851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São consideradas informações confidenciais t</w:t>
      </w:r>
      <w:r w:rsidRPr="002C6E3F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odas as tratativas, negociações, contratos, </w:t>
      </w:r>
      <w:r w:rsidRPr="00447733">
        <w:rPr>
          <w:rFonts w:asciiTheme="minorHAnsi" w:hAnsiTheme="minorHAnsi" w:cstheme="minorHAnsi"/>
          <w:b w:val="0"/>
          <w:i/>
          <w:caps w:val="0"/>
          <w:sz w:val="22"/>
          <w:szCs w:val="22"/>
          <w:lang w:val="pt-BR"/>
        </w:rPr>
        <w:t>know-how</w:t>
      </w:r>
      <w:r w:rsidRPr="002C6E3F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, manuais, circulares, notificações, treinamentos, certidões, documentos contábeis ou quaisquer informações a respeito da atividade desenvolvida pel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a</w:t>
      </w:r>
      <w:r w:rsidRPr="002C6E3F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 w:rsidRPr="002C6E3F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="00412C7D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, que não sejam de conhecimento público.</w:t>
      </w:r>
    </w:p>
    <w:p w:rsidR="002C6E3F" w:rsidRPr="002C6E3F" w:rsidRDefault="002C6E3F" w:rsidP="00460EB2">
      <w:pPr>
        <w:pStyle w:val="Ttulo1"/>
        <w:keepNext w:val="0"/>
        <w:widowControl w:val="0"/>
        <w:numPr>
          <w:ilvl w:val="2"/>
          <w:numId w:val="32"/>
        </w:numPr>
        <w:tabs>
          <w:tab w:val="left" w:pos="0"/>
        </w:tabs>
        <w:spacing w:after="240" w:line="264" w:lineRule="auto"/>
        <w:ind w:left="1560" w:hanging="851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2C6E3F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Desde a sua concepção, o presente contrato se torna, também, informação confidencial, bem como seus anexos, e, por isso, a sua existência não poderá ser revelada a terceiros, senão mediante autorização expressa d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a</w:t>
      </w:r>
      <w:r w:rsidRPr="002C6E3F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 w:rsidRPr="002C6E3F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.</w:t>
      </w:r>
    </w:p>
    <w:p w:rsidR="003014A6" w:rsidRPr="003014A6" w:rsidRDefault="00412C7D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hanging="720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412C7D">
        <w:rPr>
          <w:rFonts w:asciiTheme="minorHAnsi" w:hAnsiTheme="minorHAnsi" w:cstheme="minorHAnsi"/>
          <w:b w:val="0"/>
          <w:caps w:val="0"/>
          <w:sz w:val="22"/>
          <w:szCs w:val="22"/>
          <w:lang w:val="fr-FR"/>
        </w:rPr>
        <w:t xml:space="preserve">Em caso de dúvida sobre a confidencialidade de determinada informação, 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fr-FR"/>
        </w:rPr>
        <w:t>a</w:t>
      </w:r>
      <w:r w:rsidRPr="00412C7D">
        <w:rPr>
          <w:rFonts w:asciiTheme="minorHAnsi" w:hAnsiTheme="minorHAnsi" w:cstheme="minorHAnsi"/>
          <w:b w:val="0"/>
          <w:caps w:val="0"/>
          <w:sz w:val="22"/>
          <w:szCs w:val="22"/>
          <w:lang w:val="fr-FR"/>
        </w:rPr>
        <w:t xml:space="preserve"> </w:t>
      </w:r>
      <w:r w:rsidRPr="00412C7D">
        <w:rPr>
          <w:rFonts w:asciiTheme="minorHAnsi" w:hAnsiTheme="minorHAnsi" w:cstheme="minorHAnsi"/>
          <w:caps w:val="0"/>
          <w:sz w:val="22"/>
          <w:szCs w:val="22"/>
          <w:lang w:val="fr-FR"/>
        </w:rPr>
        <w:t>FRANQUEADA</w:t>
      </w:r>
      <w:r w:rsidRPr="00412C7D">
        <w:rPr>
          <w:rFonts w:asciiTheme="minorHAnsi" w:hAnsiTheme="minorHAnsi" w:cstheme="minorHAnsi"/>
          <w:b w:val="0"/>
          <w:caps w:val="0"/>
          <w:sz w:val="22"/>
          <w:szCs w:val="22"/>
          <w:lang w:val="fr-FR"/>
        </w:rPr>
        <w:t xml:space="preserve"> deverá mantê-la em absoluto sigilo, até que 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fr-FR"/>
        </w:rPr>
        <w:t>a</w:t>
      </w:r>
      <w:r w:rsidRPr="00412C7D">
        <w:rPr>
          <w:rFonts w:asciiTheme="minorHAnsi" w:hAnsiTheme="minorHAnsi" w:cstheme="minorHAnsi"/>
          <w:b w:val="0"/>
          <w:caps w:val="0"/>
          <w:sz w:val="22"/>
          <w:szCs w:val="22"/>
          <w:lang w:val="fr-FR"/>
        </w:rPr>
        <w:t xml:space="preserve"> </w:t>
      </w:r>
      <w:r w:rsidRPr="00412C7D">
        <w:rPr>
          <w:rFonts w:asciiTheme="minorHAnsi" w:hAnsiTheme="minorHAnsi" w:cstheme="minorHAnsi"/>
          <w:caps w:val="0"/>
          <w:sz w:val="22"/>
          <w:szCs w:val="22"/>
          <w:lang w:val="fr-FR"/>
        </w:rPr>
        <w:t>FRANQUEADORA</w:t>
      </w:r>
      <w:r w:rsidRPr="00412C7D">
        <w:rPr>
          <w:rFonts w:asciiTheme="minorHAnsi" w:hAnsiTheme="minorHAnsi" w:cstheme="minorHAnsi"/>
          <w:b w:val="0"/>
          <w:caps w:val="0"/>
          <w:sz w:val="22"/>
          <w:szCs w:val="22"/>
          <w:lang w:val="fr-FR"/>
        </w:rPr>
        <w:t xml:space="preserve"> se manifeste expressamente a respeito</w:t>
      </w:r>
      <w:r w:rsidR="003014A6"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.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0"/>
          <w:numId w:val="18"/>
        </w:numPr>
        <w:tabs>
          <w:tab w:val="left" w:pos="1701"/>
        </w:tabs>
        <w:spacing w:before="480" w:after="240" w:line="264" w:lineRule="auto"/>
        <w:ind w:left="0" w:firstLine="0"/>
        <w:jc w:val="center"/>
        <w:rPr>
          <w:rFonts w:asciiTheme="minorHAnsi" w:hAnsiTheme="minorHAnsi" w:cstheme="minorHAnsi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TRANSFERÊNCIA DO CONTRATO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hanging="720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Em caso de transferência deste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Contrato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a terceiros por venda do estabelecimento comercial da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esta deverá comunicar à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sua intenção de venda com antecedência mínima de 60 (sessenta) dias.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hanging="720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A transferência deste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Contrato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a terceiros somente se dará com a expressa anuência da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, que não se obriga a justificar eventual discordância.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0"/>
          <w:numId w:val="18"/>
        </w:numPr>
        <w:tabs>
          <w:tab w:val="left" w:pos="1701"/>
        </w:tabs>
        <w:spacing w:before="480" w:after="240" w:line="264" w:lineRule="auto"/>
        <w:ind w:left="0" w:firstLine="0"/>
        <w:jc w:val="center"/>
        <w:rPr>
          <w:rFonts w:asciiTheme="minorHAnsi" w:hAnsiTheme="minorHAnsi" w:cstheme="minorHAnsi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ARBITRA</w:t>
      </w:r>
      <w:r w:rsidR="00307FEE">
        <w:rPr>
          <w:rFonts w:asciiTheme="minorHAnsi" w:hAnsiTheme="minorHAnsi" w:cstheme="minorHAnsi"/>
          <w:caps w:val="0"/>
          <w:sz w:val="22"/>
          <w:szCs w:val="22"/>
          <w:lang w:val="pt-BR"/>
        </w:rPr>
        <w:t>MENTO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hanging="720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Toda e qualquer controvérsia que surgir da interpretação ou execução do presente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Contrato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será resolvida através de arbitragem, de acordo com as normas do Regulamento de Arbitragem da Câmara de Arbitragem Empresarial - Brasil (CAMARB), por </w:t>
      </w:r>
      <w:proofErr w:type="gramStart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3</w:t>
      </w:r>
      <w:proofErr w:type="gramEnd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(três) árbitros nomeados conforme o disposto no referido Regulamento. A arbitragem será realizada em Belo Horizonte/MG, e será conduzida em português.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0"/>
          <w:numId w:val="18"/>
        </w:numPr>
        <w:tabs>
          <w:tab w:val="left" w:pos="1701"/>
        </w:tabs>
        <w:spacing w:before="480" w:after="240" w:line="264" w:lineRule="auto"/>
        <w:ind w:left="0" w:firstLine="0"/>
        <w:jc w:val="center"/>
        <w:rPr>
          <w:rFonts w:asciiTheme="minorHAnsi" w:hAnsiTheme="minorHAnsi" w:cstheme="minorHAnsi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DISPOSIÇÕES GERAIS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hanging="720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Em nenhuma hipótese 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é ou será, para qualquer efeito, considerada representante legal, agente, mandatária, associada e/ou </w:t>
      </w:r>
      <w:proofErr w:type="spellStart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joint-venture</w:t>
      </w:r>
      <w:proofErr w:type="spellEnd"/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da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e não poderá praticar atos, contratar ou assumir obrigações em nome da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, em especial perante os clientes desta.</w:t>
      </w:r>
    </w:p>
    <w:p w:rsidR="003014A6" w:rsidRDefault="003014A6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hanging="720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A tolerância pelas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Partes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, no que tange ao descumprimento de qualquer obrigação inserida neste instrumento, seja pela não aplicação de penalidades, ou, ainda, ao não exercício dos direitos das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Partes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decorrentes do inadimplemento da outra, não induz a novação, renúncia, precedente ou alteração de pacto.</w:t>
      </w:r>
    </w:p>
    <w:p w:rsidR="00412C7D" w:rsidRPr="00412C7D" w:rsidRDefault="00412C7D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hanging="720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lastRenderedPageBreak/>
        <w:t xml:space="preserve">A </w:t>
      </w:r>
      <w:r w:rsidRPr="00412C7D">
        <w:rPr>
          <w:rFonts w:asciiTheme="minorHAnsi" w:hAnsiTheme="minorHAnsi" w:cstheme="minorHAnsi"/>
          <w:caps w:val="0"/>
          <w:sz w:val="22"/>
          <w:szCs w:val="22"/>
          <w:lang w:val="pt-BR"/>
        </w:rPr>
        <w:t>FRANQUEADA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reconhece que em nenhum momento a </w:t>
      </w:r>
      <w:r w:rsidRPr="00412C7D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Pr="00412C7D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fez qualquer tipo de promessa e garantia quanto a resultados ou rentabilidade do negócio, sendo a apresentação de planilhas de rentabilidade dados hipotéticos de uma unidade operacional, apenas a título de parâmetro do negócio.</w:t>
      </w:r>
    </w:p>
    <w:p w:rsidR="00412C7D" w:rsidRPr="00412C7D" w:rsidRDefault="00412C7D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hanging="720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A</w:t>
      </w:r>
      <w:r w:rsidRPr="00412C7D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 w:rsidRPr="00412C7D">
        <w:rPr>
          <w:rFonts w:asciiTheme="minorHAnsi" w:hAnsiTheme="minorHAnsi" w:cstheme="minorHAnsi"/>
          <w:caps w:val="0"/>
          <w:sz w:val="22"/>
          <w:szCs w:val="22"/>
          <w:lang w:val="pt-BR"/>
        </w:rPr>
        <w:t>FRANQUEAD</w:t>
      </w:r>
      <w:r>
        <w:rPr>
          <w:rFonts w:asciiTheme="minorHAnsi" w:hAnsiTheme="minorHAnsi" w:cstheme="minorHAnsi"/>
          <w:caps w:val="0"/>
          <w:sz w:val="22"/>
          <w:szCs w:val="22"/>
          <w:lang w:val="pt-BR"/>
        </w:rPr>
        <w:t>A</w:t>
      </w:r>
      <w:r w:rsidRPr="00412C7D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declara ter recebido d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a</w:t>
      </w:r>
      <w:r w:rsidRPr="00412C7D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 w:rsidRPr="00412C7D">
        <w:rPr>
          <w:rFonts w:asciiTheme="minorHAnsi" w:hAnsiTheme="minorHAnsi" w:cstheme="minorHAnsi"/>
          <w:caps w:val="0"/>
          <w:sz w:val="22"/>
          <w:szCs w:val="22"/>
          <w:lang w:val="pt-BR"/>
        </w:rPr>
        <w:t>FRANQUEADORA</w:t>
      </w:r>
      <w:r w:rsidRPr="00412C7D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, no prazo legal e nos termos da Lei Federal n</w:t>
      </w:r>
      <w:r w:rsidR="00447733" w:rsidRPr="00447733">
        <w:rPr>
          <w:rFonts w:asciiTheme="minorHAnsi" w:hAnsiTheme="minorHAnsi" w:cstheme="minorHAnsi"/>
          <w:b w:val="0"/>
          <w:caps w:val="0"/>
          <w:sz w:val="22"/>
          <w:szCs w:val="22"/>
          <w:vertAlign w:val="superscript"/>
          <w:lang w:val="pt-BR"/>
        </w:rPr>
        <w:t>o</w:t>
      </w:r>
      <w:r w:rsidRPr="00412C7D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8.955</w:t>
      </w:r>
      <w:r w:rsidR="00307FE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,</w:t>
      </w:r>
      <w:r w:rsidRPr="00412C7D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de 15 de dezembro de 1994, um exemplar da Circular de Oferta de Franquia, inteiramente </w:t>
      </w:r>
      <w:proofErr w:type="gramStart"/>
      <w:r w:rsidRPr="00412C7D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lida,</w:t>
      </w:r>
      <w:proofErr w:type="gramEnd"/>
      <w:r w:rsidRPr="00412C7D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 w:rsidR="00307FE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totalmente compreendida</w:t>
      </w:r>
      <w:r w:rsidR="00A861EA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,</w:t>
      </w:r>
      <w:r w:rsidR="00307FEE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e </w:t>
      </w:r>
      <w:r w:rsidR="00A861EA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sem</w:t>
      </w:r>
      <w:r w:rsidRPr="00412C7D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 w:rsidR="00A861EA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que persistam </w:t>
      </w:r>
      <w:r w:rsidRPr="00412C7D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qua</w:t>
      </w:r>
      <w:r w:rsidR="00A861EA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is</w:t>
      </w:r>
      <w:r w:rsidRPr="00412C7D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quer dúvida</w:t>
      </w:r>
      <w:r w:rsidR="00A861EA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s</w:t>
      </w:r>
      <w:r w:rsidRPr="00412C7D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com relação a seu conteúdo, </w:t>
      </w:r>
      <w:r w:rsidR="00A861EA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estando aceitos </w:t>
      </w:r>
      <w:r w:rsidRPr="00412C7D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todos os seus termos, definições, normas e condições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.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hanging="720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Nenhuma das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Partes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será responsável ou considerada inadimplente por atrasos no cumprimento deste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Contrato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ocasionados, comprovadamente, por casos fortuitos ou de força maior, tais como guerras, greves, incêndios ou qualquer causa alheia aos seus controles.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hanging="720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O presente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Contrato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somente poderá ser alterado ou modificado mediante aditivo escrito e assinado por ambas as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Partes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.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hanging="720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Constituem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Parte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integrante do presente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Contrato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os seus eventuais anexos, devendo os mesmos ser assinados pelas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Partes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, prevalecendo sua interpretação como um todo. Todavia, as disposições constantes do anexo complementam o pacto contido neste instrumento, sem, contudo, prevalecer sobre cláusula expressa ora estabelecida, considerando-se nulas as condições, estipulações, preços ou valores do anexo quando contrariarem, frontalmente, o disposto neste instrumento, os quais deverão ser feitos via aditivo contratual.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hanging="720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Este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Contrato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reger-se-á pelas disposições pertinentes do Código Civil Brasileiro e demais normas aplicáveis.</w:t>
      </w:r>
    </w:p>
    <w:p w:rsidR="00412C7D" w:rsidRDefault="00412C7D" w:rsidP="00460EB2">
      <w:pPr>
        <w:pStyle w:val="Ttulo1"/>
        <w:keepNext w:val="0"/>
        <w:widowControl w:val="0"/>
        <w:numPr>
          <w:ilvl w:val="0"/>
          <w:numId w:val="18"/>
        </w:numPr>
        <w:tabs>
          <w:tab w:val="left" w:pos="1701"/>
        </w:tabs>
        <w:spacing w:before="480" w:after="240" w:line="264" w:lineRule="auto"/>
        <w:ind w:left="0" w:firstLine="0"/>
        <w:jc w:val="center"/>
        <w:rPr>
          <w:rFonts w:asciiTheme="minorHAnsi" w:hAnsiTheme="minorHAnsi" w:cstheme="minorHAnsi"/>
          <w:caps w:val="0"/>
          <w:sz w:val="22"/>
          <w:szCs w:val="22"/>
          <w:lang w:val="pt-BR"/>
        </w:rPr>
      </w:pPr>
      <w:r>
        <w:rPr>
          <w:rFonts w:asciiTheme="minorHAnsi" w:hAnsiTheme="minorHAnsi" w:cstheme="minorHAnsi"/>
          <w:caps w:val="0"/>
          <w:sz w:val="22"/>
          <w:szCs w:val="22"/>
          <w:lang w:val="pt-BR"/>
        </w:rPr>
        <w:t>ANEXOS</w:t>
      </w:r>
    </w:p>
    <w:p w:rsidR="00412C7D" w:rsidRPr="00412C7D" w:rsidRDefault="00412C7D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hanging="720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412C7D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Constituem anexos, que passam a ser parte integrante e indissociável do presente </w:t>
      </w:r>
      <w:r w:rsidRPr="00412C7D">
        <w:rPr>
          <w:rFonts w:asciiTheme="minorHAnsi" w:hAnsiTheme="minorHAnsi" w:cstheme="minorHAnsi"/>
          <w:caps w:val="0"/>
          <w:sz w:val="22"/>
          <w:szCs w:val="22"/>
          <w:lang w:val="pt-BR"/>
        </w:rPr>
        <w:t>Contrato</w:t>
      </w:r>
      <w:r w:rsidRPr="00412C7D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, devendo ser rubricados pelas partes:</w:t>
      </w:r>
    </w:p>
    <w:p w:rsidR="00412C7D" w:rsidRDefault="00412C7D" w:rsidP="00460EB2">
      <w:pPr>
        <w:pStyle w:val="Ttulo1"/>
        <w:keepNext w:val="0"/>
        <w:widowControl w:val="0"/>
        <w:numPr>
          <w:ilvl w:val="0"/>
          <w:numId w:val="40"/>
        </w:numPr>
        <w:tabs>
          <w:tab w:val="left" w:pos="1701"/>
        </w:tabs>
        <w:spacing w:after="240" w:line="264" w:lineRule="auto"/>
        <w:ind w:left="709" w:hanging="709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412C7D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Circular de Oferta de Franquia, com todas as exigências do art. 3º, da Lei Federal n</w:t>
      </w:r>
      <w:r w:rsidRPr="00412C7D">
        <w:rPr>
          <w:rFonts w:asciiTheme="minorHAnsi" w:hAnsiTheme="minorHAnsi" w:cstheme="minorHAnsi"/>
          <w:b w:val="0"/>
          <w:caps w:val="0"/>
          <w:sz w:val="22"/>
          <w:szCs w:val="22"/>
          <w:vertAlign w:val="superscript"/>
          <w:lang w:val="pt-BR"/>
        </w:rPr>
        <w:t>o</w:t>
      </w:r>
      <w:r w:rsidRPr="00412C7D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8.955/94;</w:t>
      </w:r>
    </w:p>
    <w:p w:rsidR="000823F6" w:rsidRPr="000823F6" w:rsidRDefault="000823F6" w:rsidP="00460EB2">
      <w:pPr>
        <w:pStyle w:val="Ttulo1"/>
        <w:keepNext w:val="0"/>
        <w:widowControl w:val="0"/>
        <w:numPr>
          <w:ilvl w:val="0"/>
          <w:numId w:val="40"/>
        </w:numPr>
        <w:tabs>
          <w:tab w:val="left" w:pos="1701"/>
        </w:tabs>
        <w:spacing w:after="240" w:line="264" w:lineRule="auto"/>
        <w:ind w:left="709" w:hanging="709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0823F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Alvará de Localização e Funcionamento da FRANQUEADORA;</w:t>
      </w:r>
    </w:p>
    <w:p w:rsidR="00177424" w:rsidRDefault="00177424" w:rsidP="00460EB2">
      <w:pPr>
        <w:pStyle w:val="Ttulo1"/>
        <w:keepNext w:val="0"/>
        <w:widowControl w:val="0"/>
        <w:numPr>
          <w:ilvl w:val="0"/>
          <w:numId w:val="40"/>
        </w:numPr>
        <w:tabs>
          <w:tab w:val="left" w:pos="1701"/>
        </w:tabs>
        <w:spacing w:after="240" w:line="264" w:lineRule="auto"/>
        <w:ind w:left="709" w:hanging="709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Certidões da FRANQUEADORA:</w:t>
      </w:r>
    </w:p>
    <w:p w:rsidR="00447733" w:rsidRDefault="00412C7D" w:rsidP="00460EB2">
      <w:pPr>
        <w:pStyle w:val="Ttulo1"/>
        <w:keepNext w:val="0"/>
        <w:widowControl w:val="0"/>
        <w:numPr>
          <w:ilvl w:val="1"/>
          <w:numId w:val="40"/>
        </w:numPr>
        <w:tabs>
          <w:tab w:val="left" w:pos="1701"/>
        </w:tabs>
        <w:spacing w:after="240" w:line="264" w:lineRule="auto"/>
        <w:ind w:left="709" w:hanging="709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412C7D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Certidões Negativas </w:t>
      </w:r>
      <w:r w:rsidR="00447733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de Débito com as fazendas federal, estadual e municipal;</w:t>
      </w:r>
    </w:p>
    <w:p w:rsidR="00447733" w:rsidRDefault="00447733" w:rsidP="00460EB2">
      <w:pPr>
        <w:pStyle w:val="Ttulo1"/>
        <w:keepNext w:val="0"/>
        <w:widowControl w:val="0"/>
        <w:numPr>
          <w:ilvl w:val="1"/>
          <w:numId w:val="40"/>
        </w:numPr>
        <w:tabs>
          <w:tab w:val="left" w:pos="1701"/>
        </w:tabs>
        <w:spacing w:after="240" w:line="264" w:lineRule="auto"/>
        <w:ind w:left="709" w:hanging="709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Certidõ</w:t>
      </w:r>
      <w:r w:rsidR="00412C7D" w:rsidRPr="00412C7D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e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s</w:t>
      </w:r>
      <w:r w:rsidR="00412C7D" w:rsidRPr="00412C7D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Negativas de Execução Penal</w:t>
      </w:r>
      <w:r w:rsidR="00177424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, emitida pelo Tribunal de Justiça de Minas Gerais;</w:t>
      </w:r>
    </w:p>
    <w:p w:rsidR="00177424" w:rsidRPr="00177424" w:rsidRDefault="00177424" w:rsidP="00460EB2">
      <w:pPr>
        <w:pStyle w:val="Ttulo1"/>
        <w:keepNext w:val="0"/>
        <w:widowControl w:val="0"/>
        <w:numPr>
          <w:ilvl w:val="1"/>
          <w:numId w:val="40"/>
        </w:numPr>
        <w:tabs>
          <w:tab w:val="left" w:pos="1701"/>
        </w:tabs>
        <w:spacing w:after="240" w:line="264" w:lineRule="auto"/>
        <w:ind w:left="709" w:hanging="709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177424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Certi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d</w:t>
      </w:r>
      <w:r w:rsidRPr="00177424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ão Negativa de Falência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,</w:t>
      </w:r>
      <w:r w:rsidRPr="00177424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Concordada 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e Recuperação Judicial, </w:t>
      </w:r>
      <w:r w:rsidRPr="00177424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emitida 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pelo Tribunal de Justiça de Minas Gerais;</w:t>
      </w:r>
    </w:p>
    <w:p w:rsidR="00447733" w:rsidRDefault="00447733" w:rsidP="00460EB2">
      <w:pPr>
        <w:pStyle w:val="Ttulo1"/>
        <w:keepNext w:val="0"/>
        <w:widowControl w:val="0"/>
        <w:numPr>
          <w:ilvl w:val="1"/>
          <w:numId w:val="40"/>
        </w:numPr>
        <w:tabs>
          <w:tab w:val="left" w:pos="1701"/>
        </w:tabs>
        <w:spacing w:after="240" w:line="264" w:lineRule="auto"/>
        <w:ind w:left="709" w:hanging="709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lastRenderedPageBreak/>
        <w:t>Certidão Negativa de Débitos Trabalhistas</w:t>
      </w:r>
      <w:r w:rsidR="00177424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;</w:t>
      </w:r>
    </w:p>
    <w:p w:rsidR="00447733" w:rsidRDefault="00447733" w:rsidP="00460EB2">
      <w:pPr>
        <w:pStyle w:val="Ttulo1"/>
        <w:keepNext w:val="0"/>
        <w:widowControl w:val="0"/>
        <w:numPr>
          <w:ilvl w:val="1"/>
          <w:numId w:val="40"/>
        </w:numPr>
        <w:tabs>
          <w:tab w:val="left" w:pos="1701"/>
        </w:tabs>
        <w:spacing w:after="240" w:line="264" w:lineRule="auto"/>
        <w:ind w:left="709" w:hanging="709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Certidão de Regularidade de Situação junto ao FGTS;</w:t>
      </w:r>
    </w:p>
    <w:p w:rsidR="00447733" w:rsidRDefault="00447733" w:rsidP="00460EB2">
      <w:pPr>
        <w:pStyle w:val="Ttulo1"/>
        <w:keepNext w:val="0"/>
        <w:widowControl w:val="0"/>
        <w:numPr>
          <w:ilvl w:val="1"/>
          <w:numId w:val="40"/>
        </w:numPr>
        <w:tabs>
          <w:tab w:val="left" w:pos="1701"/>
        </w:tabs>
        <w:spacing w:after="240" w:line="264" w:lineRule="auto"/>
        <w:ind w:left="709" w:hanging="709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Certidão Negativa de Inidoneidade</w:t>
      </w:r>
      <w:r w:rsidR="000823F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,</w:t>
      </w:r>
      <w:r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emitida pelo TCU;</w:t>
      </w:r>
    </w:p>
    <w:p w:rsidR="00412C7D" w:rsidRPr="00177424" w:rsidRDefault="00447733" w:rsidP="00460EB2">
      <w:pPr>
        <w:pStyle w:val="Ttulo1"/>
        <w:keepNext w:val="0"/>
        <w:widowControl w:val="0"/>
        <w:numPr>
          <w:ilvl w:val="1"/>
          <w:numId w:val="40"/>
        </w:numPr>
        <w:tabs>
          <w:tab w:val="left" w:pos="1701"/>
        </w:tabs>
        <w:spacing w:after="240" w:line="264" w:lineRule="auto"/>
        <w:ind w:left="709" w:hanging="709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177424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Certid</w:t>
      </w:r>
      <w:r w:rsidR="00177424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ã</w:t>
      </w:r>
      <w:r w:rsidRPr="00177424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o Negativa do Cadastro de Fornecedores Impedidos de Licitar e Contratar com a Administração Pública Estadual de Minas Gerais</w:t>
      </w:r>
      <w:r w:rsidR="00412C7D" w:rsidRPr="00177424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.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0"/>
          <w:numId w:val="18"/>
        </w:numPr>
        <w:tabs>
          <w:tab w:val="left" w:pos="1701"/>
        </w:tabs>
        <w:spacing w:before="480" w:after="240" w:line="264" w:lineRule="auto"/>
        <w:ind w:left="0" w:firstLine="0"/>
        <w:jc w:val="center"/>
        <w:rPr>
          <w:rFonts w:asciiTheme="minorHAnsi" w:hAnsiTheme="minorHAnsi" w:cstheme="minorHAnsi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FORO</w:t>
      </w:r>
    </w:p>
    <w:p w:rsidR="003014A6" w:rsidRPr="003014A6" w:rsidRDefault="003014A6" w:rsidP="00460EB2">
      <w:pPr>
        <w:pStyle w:val="Ttulo1"/>
        <w:keepNext w:val="0"/>
        <w:widowControl w:val="0"/>
        <w:numPr>
          <w:ilvl w:val="1"/>
          <w:numId w:val="18"/>
        </w:numPr>
        <w:tabs>
          <w:tab w:val="left" w:pos="1701"/>
        </w:tabs>
        <w:spacing w:after="240" w:line="264" w:lineRule="auto"/>
        <w:ind w:hanging="720"/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</w:pP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Elegem as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Partes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 xml:space="preserve"> o foro da comarca de Belo Horizonte/MG como o único competente para dirimir quaisquer controvérsias ou questões decorrentes do presente </w:t>
      </w:r>
      <w:r w:rsidRPr="003014A6">
        <w:rPr>
          <w:rFonts w:asciiTheme="minorHAnsi" w:hAnsiTheme="minorHAnsi" w:cstheme="minorHAnsi"/>
          <w:caps w:val="0"/>
          <w:sz w:val="22"/>
          <w:szCs w:val="22"/>
          <w:lang w:val="pt-BR"/>
        </w:rPr>
        <w:t>Contrato</w:t>
      </w:r>
      <w:r w:rsidRPr="003014A6">
        <w:rPr>
          <w:rFonts w:asciiTheme="minorHAnsi" w:hAnsiTheme="minorHAnsi" w:cstheme="minorHAnsi"/>
          <w:b w:val="0"/>
          <w:caps w:val="0"/>
          <w:sz w:val="22"/>
          <w:szCs w:val="22"/>
          <w:lang w:val="pt-BR"/>
        </w:rPr>
        <w:t>, renunciando expressamente a qualquer outro, por mais privilegiado que seja.</w:t>
      </w:r>
    </w:p>
    <w:p w:rsidR="003014A6" w:rsidRPr="003014A6" w:rsidRDefault="003014A6" w:rsidP="00460EB2">
      <w:pPr>
        <w:widowControl w:val="0"/>
        <w:tabs>
          <w:tab w:val="left" w:pos="1080"/>
        </w:tabs>
        <w:spacing w:before="480" w:after="240" w:line="264" w:lineRule="auto"/>
        <w:jc w:val="both"/>
        <w:rPr>
          <w:rFonts w:cstheme="minorHAnsi"/>
        </w:rPr>
      </w:pPr>
      <w:r w:rsidRPr="003014A6">
        <w:rPr>
          <w:rFonts w:cstheme="minorHAnsi"/>
        </w:rPr>
        <w:t>Es</w:t>
      </w:r>
      <w:r w:rsidR="006B6E75">
        <w:rPr>
          <w:rFonts w:cstheme="minorHAnsi"/>
        </w:rPr>
        <w:t>tando as</w:t>
      </w:r>
      <w:r w:rsidRPr="003014A6">
        <w:rPr>
          <w:rFonts w:cstheme="minorHAnsi"/>
        </w:rPr>
        <w:t xml:space="preserve"> </w:t>
      </w:r>
      <w:r w:rsidRPr="003014A6">
        <w:rPr>
          <w:rFonts w:cstheme="minorHAnsi"/>
          <w:b/>
        </w:rPr>
        <w:t>Partes</w:t>
      </w:r>
      <w:r w:rsidR="006B6E75">
        <w:rPr>
          <w:rFonts w:cstheme="minorHAnsi"/>
        </w:rPr>
        <w:t xml:space="preserve"> </w:t>
      </w:r>
      <w:r w:rsidRPr="003014A6">
        <w:rPr>
          <w:rFonts w:cstheme="minorHAnsi"/>
        </w:rPr>
        <w:t xml:space="preserve">assim justas e </w:t>
      </w:r>
      <w:r w:rsidRPr="006B6E75">
        <w:rPr>
          <w:rFonts w:cstheme="minorHAnsi"/>
        </w:rPr>
        <w:t>contratadas,</w:t>
      </w:r>
      <w:r w:rsidR="006B6E75" w:rsidRPr="006B6E75">
        <w:rPr>
          <w:rFonts w:cstheme="minorHAnsi"/>
        </w:rPr>
        <w:t xml:space="preserve"> na presença das testemunhas abaixo, assinam</w:t>
      </w:r>
      <w:r w:rsidR="006B6E75" w:rsidRPr="003014A6">
        <w:rPr>
          <w:rFonts w:cstheme="minorHAnsi"/>
        </w:rPr>
        <w:t xml:space="preserve"> o presente em 2 (duas) vias de igual teor e </w:t>
      </w:r>
      <w:r w:rsidR="006B6E75">
        <w:rPr>
          <w:rFonts w:cstheme="minorHAnsi"/>
        </w:rPr>
        <w:t xml:space="preserve">forma, </w:t>
      </w:r>
      <w:r w:rsidR="006B6E75" w:rsidRPr="003014A6">
        <w:rPr>
          <w:rFonts w:cstheme="minorHAnsi"/>
        </w:rPr>
        <w:t>para que se produzam os seus efeitos</w:t>
      </w:r>
      <w:r w:rsidR="006B6E75">
        <w:rPr>
          <w:rFonts w:cstheme="minorHAnsi"/>
        </w:rPr>
        <w:t xml:space="preserve"> fáticos e legais</w:t>
      </w:r>
      <w:r w:rsidRPr="003014A6">
        <w:rPr>
          <w:rFonts w:cstheme="minorHAnsi"/>
        </w:rPr>
        <w:t>.</w:t>
      </w:r>
    </w:p>
    <w:p w:rsidR="003014A6" w:rsidRPr="003014A6" w:rsidRDefault="003014A6" w:rsidP="00460EB2">
      <w:pPr>
        <w:widowControl w:val="0"/>
        <w:tabs>
          <w:tab w:val="left" w:pos="1080"/>
        </w:tabs>
        <w:spacing w:after="480" w:line="264" w:lineRule="auto"/>
        <w:ind w:left="1077" w:hanging="1077"/>
        <w:jc w:val="center"/>
        <w:rPr>
          <w:rFonts w:cstheme="minorHAnsi"/>
        </w:rPr>
      </w:pPr>
      <w:r w:rsidRPr="003014A6">
        <w:rPr>
          <w:rFonts w:cstheme="minorHAnsi"/>
        </w:rPr>
        <w:t>Belo Horiz</w:t>
      </w:r>
      <w:r w:rsidR="00412C7D">
        <w:rPr>
          <w:rFonts w:cstheme="minorHAnsi"/>
        </w:rPr>
        <w:t>onte/MG, __ de __________ de 2._</w:t>
      </w:r>
      <w:r w:rsidRPr="003014A6">
        <w:rPr>
          <w:rFonts w:cstheme="minorHAnsi"/>
        </w:rPr>
        <w:t>__.</w:t>
      </w:r>
    </w:p>
    <w:tbl>
      <w:tblPr>
        <w:tblW w:w="0" w:type="auto"/>
        <w:tblCellMar>
          <w:left w:w="0" w:type="dxa"/>
          <w:right w:w="0" w:type="dxa"/>
        </w:tblCellMar>
        <w:tblLook w:val="01E0"/>
      </w:tblPr>
      <w:tblGrid>
        <w:gridCol w:w="4294"/>
        <w:gridCol w:w="250"/>
        <w:gridCol w:w="4243"/>
      </w:tblGrid>
      <w:tr w:rsidR="003014A6" w:rsidRPr="003014A6" w:rsidTr="006B6E75">
        <w:tc>
          <w:tcPr>
            <w:tcW w:w="4294" w:type="dxa"/>
            <w:tcBorders>
              <w:bottom w:val="single" w:sz="4" w:space="0" w:color="auto"/>
            </w:tcBorders>
          </w:tcPr>
          <w:p w:rsidR="003014A6" w:rsidRPr="003014A6" w:rsidRDefault="003014A6" w:rsidP="00460EB2">
            <w:pPr>
              <w:widowControl w:val="0"/>
              <w:tabs>
                <w:tab w:val="left" w:pos="1080"/>
              </w:tabs>
              <w:spacing w:after="0" w:line="264" w:lineRule="auto"/>
              <w:rPr>
                <w:rFonts w:cstheme="minorHAnsi"/>
              </w:rPr>
            </w:pPr>
          </w:p>
        </w:tc>
        <w:tc>
          <w:tcPr>
            <w:tcW w:w="250" w:type="dxa"/>
          </w:tcPr>
          <w:p w:rsidR="003014A6" w:rsidRPr="003014A6" w:rsidRDefault="003014A6" w:rsidP="00460EB2">
            <w:pPr>
              <w:widowControl w:val="0"/>
              <w:tabs>
                <w:tab w:val="left" w:pos="1080"/>
              </w:tabs>
              <w:spacing w:after="0" w:line="264" w:lineRule="auto"/>
              <w:rPr>
                <w:rFonts w:cstheme="minorHAnsi"/>
              </w:rPr>
            </w:pPr>
          </w:p>
        </w:tc>
        <w:tc>
          <w:tcPr>
            <w:tcW w:w="4243" w:type="dxa"/>
            <w:tcBorders>
              <w:bottom w:val="single" w:sz="4" w:space="0" w:color="auto"/>
            </w:tcBorders>
          </w:tcPr>
          <w:p w:rsidR="003014A6" w:rsidRPr="003014A6" w:rsidRDefault="003014A6" w:rsidP="00460EB2">
            <w:pPr>
              <w:widowControl w:val="0"/>
              <w:tabs>
                <w:tab w:val="left" w:pos="1080"/>
              </w:tabs>
              <w:spacing w:after="0" w:line="264" w:lineRule="auto"/>
              <w:rPr>
                <w:rFonts w:cstheme="minorHAnsi"/>
              </w:rPr>
            </w:pPr>
          </w:p>
        </w:tc>
      </w:tr>
      <w:tr w:rsidR="003014A6" w:rsidRPr="003014A6" w:rsidTr="006B6E75">
        <w:tc>
          <w:tcPr>
            <w:tcW w:w="4294" w:type="dxa"/>
            <w:tcBorders>
              <w:top w:val="single" w:sz="4" w:space="0" w:color="auto"/>
            </w:tcBorders>
          </w:tcPr>
          <w:p w:rsidR="003014A6" w:rsidRPr="003014A6" w:rsidRDefault="003014A6" w:rsidP="00460EB2">
            <w:pPr>
              <w:widowControl w:val="0"/>
              <w:tabs>
                <w:tab w:val="left" w:pos="1080"/>
              </w:tabs>
              <w:spacing w:after="120" w:line="264" w:lineRule="auto"/>
              <w:ind w:left="1077" w:hanging="1077"/>
              <w:jc w:val="center"/>
              <w:rPr>
                <w:rFonts w:cstheme="minorHAnsi"/>
              </w:rPr>
            </w:pPr>
            <w:r w:rsidRPr="003014A6">
              <w:rPr>
                <w:rFonts w:cstheme="minorHAnsi"/>
                <w:b/>
              </w:rPr>
              <w:t>FRANQUEADORA</w:t>
            </w:r>
          </w:p>
        </w:tc>
        <w:tc>
          <w:tcPr>
            <w:tcW w:w="250" w:type="dxa"/>
          </w:tcPr>
          <w:p w:rsidR="003014A6" w:rsidRPr="003014A6" w:rsidRDefault="003014A6" w:rsidP="00460EB2">
            <w:pPr>
              <w:widowControl w:val="0"/>
              <w:tabs>
                <w:tab w:val="left" w:pos="1080"/>
              </w:tabs>
              <w:spacing w:after="120" w:line="264" w:lineRule="auto"/>
              <w:ind w:left="1080" w:hanging="1080"/>
              <w:jc w:val="center"/>
              <w:rPr>
                <w:rFonts w:cstheme="minorHAnsi"/>
              </w:rPr>
            </w:pPr>
          </w:p>
        </w:tc>
        <w:tc>
          <w:tcPr>
            <w:tcW w:w="4243" w:type="dxa"/>
            <w:tcBorders>
              <w:top w:val="single" w:sz="4" w:space="0" w:color="auto"/>
            </w:tcBorders>
          </w:tcPr>
          <w:p w:rsidR="003014A6" w:rsidRPr="003014A6" w:rsidRDefault="003014A6" w:rsidP="00460EB2">
            <w:pPr>
              <w:widowControl w:val="0"/>
              <w:tabs>
                <w:tab w:val="left" w:pos="1080"/>
              </w:tabs>
              <w:spacing w:after="120" w:line="264" w:lineRule="auto"/>
              <w:ind w:left="1077" w:hanging="1077"/>
              <w:jc w:val="center"/>
              <w:rPr>
                <w:rFonts w:cstheme="minorHAnsi"/>
              </w:rPr>
            </w:pPr>
            <w:r w:rsidRPr="003014A6">
              <w:rPr>
                <w:rFonts w:cstheme="minorHAnsi"/>
                <w:b/>
              </w:rPr>
              <w:t>FRANQUEADA</w:t>
            </w:r>
          </w:p>
        </w:tc>
      </w:tr>
      <w:tr w:rsidR="003014A6" w:rsidRPr="003014A6" w:rsidTr="006B6E75">
        <w:tc>
          <w:tcPr>
            <w:tcW w:w="4294" w:type="dxa"/>
            <w:tcBorders>
              <w:bottom w:val="single" w:sz="4" w:space="0" w:color="auto"/>
            </w:tcBorders>
          </w:tcPr>
          <w:p w:rsidR="003014A6" w:rsidRPr="003014A6" w:rsidRDefault="000E4901" w:rsidP="00460EB2">
            <w:pPr>
              <w:widowControl w:val="0"/>
              <w:tabs>
                <w:tab w:val="left" w:pos="1080"/>
              </w:tabs>
              <w:spacing w:after="600" w:line="264" w:lineRule="auto"/>
              <w:rPr>
                <w:rFonts w:cstheme="minorHAnsi"/>
              </w:rPr>
            </w:pPr>
            <w:r w:rsidRPr="003014A6">
              <w:rPr>
                <w:rFonts w:cstheme="minorHAnsi"/>
              </w:rPr>
              <w:t>Testemunha</w:t>
            </w:r>
            <w:r>
              <w:rPr>
                <w:rFonts w:cstheme="minorHAnsi"/>
              </w:rPr>
              <w:t>s:</w:t>
            </w:r>
          </w:p>
        </w:tc>
        <w:tc>
          <w:tcPr>
            <w:tcW w:w="250" w:type="dxa"/>
          </w:tcPr>
          <w:p w:rsidR="003014A6" w:rsidRPr="003014A6" w:rsidRDefault="003014A6" w:rsidP="00460EB2">
            <w:pPr>
              <w:widowControl w:val="0"/>
              <w:tabs>
                <w:tab w:val="left" w:pos="1080"/>
              </w:tabs>
              <w:spacing w:after="600" w:line="264" w:lineRule="auto"/>
              <w:ind w:left="1080" w:hanging="1080"/>
              <w:jc w:val="center"/>
              <w:rPr>
                <w:rFonts w:cstheme="minorHAnsi"/>
              </w:rPr>
            </w:pPr>
          </w:p>
        </w:tc>
        <w:tc>
          <w:tcPr>
            <w:tcW w:w="4243" w:type="dxa"/>
            <w:tcBorders>
              <w:bottom w:val="single" w:sz="4" w:space="0" w:color="auto"/>
            </w:tcBorders>
          </w:tcPr>
          <w:p w:rsidR="003014A6" w:rsidRPr="003014A6" w:rsidRDefault="003014A6" w:rsidP="00460EB2">
            <w:pPr>
              <w:widowControl w:val="0"/>
              <w:tabs>
                <w:tab w:val="left" w:pos="1080"/>
              </w:tabs>
              <w:spacing w:after="600" w:line="264" w:lineRule="auto"/>
              <w:ind w:left="1080" w:hanging="1080"/>
              <w:jc w:val="center"/>
              <w:rPr>
                <w:rFonts w:cstheme="minorHAnsi"/>
              </w:rPr>
            </w:pPr>
          </w:p>
        </w:tc>
      </w:tr>
      <w:tr w:rsidR="006B6E75" w:rsidRPr="003014A6" w:rsidTr="006B6E75">
        <w:tc>
          <w:tcPr>
            <w:tcW w:w="4294" w:type="dxa"/>
            <w:tcBorders>
              <w:top w:val="single" w:sz="4" w:space="0" w:color="auto"/>
            </w:tcBorders>
          </w:tcPr>
          <w:p w:rsidR="006B6E75" w:rsidRPr="003014A6" w:rsidRDefault="006B6E75" w:rsidP="00460EB2">
            <w:pPr>
              <w:widowControl w:val="0"/>
              <w:tabs>
                <w:tab w:val="left" w:pos="1080"/>
              </w:tabs>
              <w:spacing w:after="0" w:line="264" w:lineRule="auto"/>
              <w:ind w:left="1077" w:hanging="1077"/>
              <w:jc w:val="both"/>
              <w:rPr>
                <w:rFonts w:cstheme="minorHAnsi"/>
              </w:rPr>
            </w:pPr>
            <w:r w:rsidRPr="003014A6">
              <w:rPr>
                <w:rFonts w:cstheme="minorHAnsi"/>
              </w:rPr>
              <w:t xml:space="preserve">Nome: </w:t>
            </w:r>
            <w:r>
              <w:rPr>
                <w:rFonts w:cstheme="minorHAnsi"/>
              </w:rPr>
              <w:t xml:space="preserve">Kátia Bicalho </w:t>
            </w:r>
            <w:proofErr w:type="spellStart"/>
            <w:r>
              <w:rPr>
                <w:rFonts w:cstheme="minorHAnsi"/>
              </w:rPr>
              <w:t>Sibinelli</w:t>
            </w:r>
            <w:proofErr w:type="spellEnd"/>
          </w:p>
        </w:tc>
        <w:tc>
          <w:tcPr>
            <w:tcW w:w="250" w:type="dxa"/>
          </w:tcPr>
          <w:p w:rsidR="006B6E75" w:rsidRPr="003014A6" w:rsidRDefault="006B6E75" w:rsidP="00460EB2">
            <w:pPr>
              <w:widowControl w:val="0"/>
              <w:tabs>
                <w:tab w:val="left" w:pos="1080"/>
              </w:tabs>
              <w:spacing w:after="0" w:line="264" w:lineRule="auto"/>
              <w:ind w:left="1077" w:hanging="1077"/>
              <w:jc w:val="center"/>
              <w:rPr>
                <w:rFonts w:cstheme="minorHAnsi"/>
              </w:rPr>
            </w:pPr>
          </w:p>
        </w:tc>
        <w:tc>
          <w:tcPr>
            <w:tcW w:w="4243" w:type="dxa"/>
            <w:tcBorders>
              <w:top w:val="single" w:sz="4" w:space="0" w:color="auto"/>
            </w:tcBorders>
          </w:tcPr>
          <w:p w:rsidR="006B6E75" w:rsidRPr="003014A6" w:rsidRDefault="006B6E75" w:rsidP="00460EB2">
            <w:pPr>
              <w:widowControl w:val="0"/>
              <w:tabs>
                <w:tab w:val="left" w:pos="1080"/>
              </w:tabs>
              <w:spacing w:after="0" w:line="264" w:lineRule="auto"/>
              <w:ind w:left="1077" w:hanging="1077"/>
              <w:rPr>
                <w:rFonts w:cstheme="minorHAnsi"/>
              </w:rPr>
            </w:pPr>
            <w:r w:rsidRPr="003014A6">
              <w:rPr>
                <w:rFonts w:cstheme="minorHAnsi"/>
              </w:rPr>
              <w:t xml:space="preserve">Nome: </w:t>
            </w:r>
          </w:p>
        </w:tc>
      </w:tr>
      <w:tr w:rsidR="006B6E75" w:rsidRPr="003014A6" w:rsidTr="006B6E75">
        <w:tc>
          <w:tcPr>
            <w:tcW w:w="4294" w:type="dxa"/>
          </w:tcPr>
          <w:p w:rsidR="006B6E75" w:rsidRPr="003014A6" w:rsidRDefault="006B6E75" w:rsidP="00460EB2">
            <w:pPr>
              <w:widowControl w:val="0"/>
              <w:tabs>
                <w:tab w:val="left" w:pos="1080"/>
              </w:tabs>
              <w:spacing w:after="0" w:line="264" w:lineRule="auto"/>
              <w:ind w:left="1077" w:hanging="1077"/>
              <w:rPr>
                <w:rFonts w:cstheme="minorHAnsi"/>
              </w:rPr>
            </w:pPr>
            <w:r w:rsidRPr="003014A6">
              <w:rPr>
                <w:rFonts w:cstheme="minorHAnsi"/>
                <w:lang w:eastAsia="pt-BR"/>
              </w:rPr>
              <w:t xml:space="preserve">CPF: </w:t>
            </w:r>
            <w:r>
              <w:rPr>
                <w:rFonts w:cstheme="minorHAnsi"/>
                <w:lang w:eastAsia="pt-BR"/>
              </w:rPr>
              <w:t>514.283.186-15</w:t>
            </w:r>
          </w:p>
        </w:tc>
        <w:tc>
          <w:tcPr>
            <w:tcW w:w="250" w:type="dxa"/>
          </w:tcPr>
          <w:p w:rsidR="006B6E75" w:rsidRPr="003014A6" w:rsidRDefault="006B6E75" w:rsidP="00460EB2">
            <w:pPr>
              <w:widowControl w:val="0"/>
              <w:tabs>
                <w:tab w:val="left" w:pos="1080"/>
              </w:tabs>
              <w:spacing w:after="0" w:line="264" w:lineRule="auto"/>
              <w:ind w:left="1077" w:hanging="1077"/>
              <w:jc w:val="center"/>
              <w:rPr>
                <w:rFonts w:cstheme="minorHAnsi"/>
              </w:rPr>
            </w:pPr>
          </w:p>
        </w:tc>
        <w:tc>
          <w:tcPr>
            <w:tcW w:w="4243" w:type="dxa"/>
          </w:tcPr>
          <w:p w:rsidR="006B6E75" w:rsidRPr="003014A6" w:rsidRDefault="006B6E75" w:rsidP="00460EB2">
            <w:pPr>
              <w:widowControl w:val="0"/>
              <w:tabs>
                <w:tab w:val="left" w:pos="1080"/>
              </w:tabs>
              <w:spacing w:after="0" w:line="264" w:lineRule="auto"/>
              <w:ind w:left="1077" w:hanging="1077"/>
              <w:rPr>
                <w:rFonts w:cstheme="minorHAnsi"/>
              </w:rPr>
            </w:pPr>
            <w:r w:rsidRPr="003014A6">
              <w:rPr>
                <w:rFonts w:cstheme="minorHAnsi"/>
              </w:rPr>
              <w:t xml:space="preserve">CPF: </w:t>
            </w:r>
          </w:p>
        </w:tc>
      </w:tr>
    </w:tbl>
    <w:p w:rsidR="003014A6" w:rsidRPr="003014A6" w:rsidRDefault="003014A6" w:rsidP="00460EB2">
      <w:pPr>
        <w:widowControl w:val="0"/>
        <w:spacing w:after="0" w:line="264" w:lineRule="auto"/>
        <w:rPr>
          <w:rFonts w:cstheme="minorHAnsi"/>
          <w:b/>
        </w:rPr>
      </w:pPr>
    </w:p>
    <w:sectPr w:rsidR="003014A6" w:rsidRPr="003014A6" w:rsidSect="00B60764">
      <w:pgSz w:w="11906" w:h="16838" w:code="9"/>
      <w:pgMar w:top="1701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32D8" w:rsidRDefault="001D32D8" w:rsidP="003B74B5">
      <w:pPr>
        <w:spacing w:after="0" w:line="240" w:lineRule="auto"/>
      </w:pPr>
      <w:r>
        <w:separator/>
      </w:r>
    </w:p>
  </w:endnote>
  <w:endnote w:type="continuationSeparator" w:id="0">
    <w:p w:rsidR="001D32D8" w:rsidRDefault="001D32D8" w:rsidP="003B7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4630673"/>
      <w:docPartObj>
        <w:docPartGallery w:val="Page Numbers (Bottom of Page)"/>
        <w:docPartUnique/>
      </w:docPartObj>
    </w:sdtPr>
    <w:sdtContent>
      <w:sdt>
        <w:sdtPr>
          <w:id w:val="474630674"/>
          <w:docPartObj>
            <w:docPartGallery w:val="Page Numbers (Top of Page)"/>
            <w:docPartUnique/>
          </w:docPartObj>
        </w:sdtPr>
        <w:sdtContent>
          <w:p w:rsidR="000062E0" w:rsidRDefault="000062E0" w:rsidP="000062E0">
            <w:pPr>
              <w:pStyle w:val="Rodap"/>
              <w:pBdr>
                <w:top w:val="single" w:sz="4" w:space="1" w:color="auto"/>
              </w:pBdr>
              <w:jc w:val="right"/>
            </w:pPr>
            <w:r>
              <w:t xml:space="preserve">Página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70AF">
              <w:rPr>
                <w:b/>
                <w:noProof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062E0" w:rsidRDefault="000062E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32D8" w:rsidRDefault="001D32D8" w:rsidP="003B74B5">
      <w:pPr>
        <w:spacing w:after="0" w:line="240" w:lineRule="auto"/>
      </w:pPr>
      <w:r>
        <w:separator/>
      </w:r>
    </w:p>
  </w:footnote>
  <w:footnote w:type="continuationSeparator" w:id="0">
    <w:p w:rsidR="001D32D8" w:rsidRDefault="001D32D8" w:rsidP="003B74B5">
      <w:pPr>
        <w:spacing w:after="0" w:line="240" w:lineRule="auto"/>
      </w:pPr>
      <w:r>
        <w:continuationSeparator/>
      </w:r>
    </w:p>
  </w:footnote>
  <w:footnote w:id="1">
    <w:p w:rsidR="0007070C" w:rsidRPr="00A340A9" w:rsidRDefault="0007070C">
      <w:pPr>
        <w:pStyle w:val="Textodenotaderodap"/>
        <w:rPr>
          <w:sz w:val="18"/>
        </w:rPr>
      </w:pPr>
      <w:r w:rsidRPr="00A340A9">
        <w:rPr>
          <w:rStyle w:val="Refdenotaderodap"/>
          <w:sz w:val="18"/>
        </w:rPr>
        <w:footnoteRef/>
      </w:r>
      <w:r w:rsidRPr="00A340A9">
        <w:rPr>
          <w:sz w:val="18"/>
        </w:rPr>
        <w:t xml:space="preserve"> Revista Exame - 02/07/2013.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C64" w:rsidRDefault="00813C64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5239891" o:spid="_x0000_s27651" type="#_x0000_t136" style="position:absolute;margin-left:0;margin-top:0;width:582.9pt;height:56.4pt;rotation:315;z-index:-251654144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Documento confidencial protegido por le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70C" w:rsidRDefault="00813C64" w:rsidP="00DC5C09">
    <w:pPr>
      <w:pStyle w:val="Cabealho"/>
      <w:jc w:val="right"/>
      <w:rPr>
        <w:noProof/>
        <w:lang w:eastAsia="pt-BR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5239892" o:spid="_x0000_s27652" type="#_x0000_t136" style="position:absolute;left:0;text-align:left;margin-left:0;margin-top:0;width:582.9pt;height:56.4pt;rotation:315;z-index:-25165209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Documento confidencial protegido por lei"/>
        </v:shape>
      </w:pict>
    </w:r>
    <w:r w:rsidR="0007070C">
      <w:rPr>
        <w:noProof/>
        <w:lang w:eastAsia="pt-BR"/>
      </w:rPr>
      <w:drawing>
        <wp:inline distT="0" distB="0" distL="0" distR="0">
          <wp:extent cx="855007" cy="828000"/>
          <wp:effectExtent l="19050" t="0" r="2243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007" cy="82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7070C" w:rsidRPr="004367FE" w:rsidRDefault="0007070C" w:rsidP="00AC510D">
    <w:pPr>
      <w:pStyle w:val="Cabealho"/>
      <w:pBdr>
        <w:bottom w:val="single" w:sz="4" w:space="1" w:color="FF0000"/>
      </w:pBdr>
      <w:rPr>
        <w:noProof/>
        <w:sz w:val="10"/>
        <w:lang w:eastAsia="pt-BR"/>
      </w:rPr>
    </w:pPr>
  </w:p>
  <w:p w:rsidR="0007070C" w:rsidRDefault="0007070C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C64" w:rsidRDefault="00813C64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5239890" o:spid="_x0000_s27650" type="#_x0000_t136" style="position:absolute;margin-left:0;margin-top:0;width:582.9pt;height:56.4pt;rotation:315;z-index:-251656192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Documento confidencial protegido por lei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C64" w:rsidRDefault="00813C64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5239894" o:spid="_x0000_s27654" type="#_x0000_t136" style="position:absolute;margin-left:0;margin-top:0;width:582.9pt;height:56.4pt;rotation:315;z-index:-251648000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Documento confidencial protegido por lei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C64" w:rsidRDefault="00813C64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5239893" o:spid="_x0000_s27653" type="#_x0000_t136" style="position:absolute;margin-left:0;margin-top:0;width:582.9pt;height:56.4pt;rotation:315;z-index:-251650048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Documento confidencial protegido por lei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13E8EB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EE3DF8"/>
    <w:multiLevelType w:val="hybridMultilevel"/>
    <w:tmpl w:val="2F4E1DD2"/>
    <w:lvl w:ilvl="0" w:tplc="E474D774">
      <w:start w:val="1"/>
      <w:numFmt w:val="lowerLetter"/>
      <w:lvlText w:val="%1)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11231"/>
    <w:multiLevelType w:val="hybridMultilevel"/>
    <w:tmpl w:val="18AA7300"/>
    <w:lvl w:ilvl="0" w:tplc="CE4816B2">
      <w:start w:val="1"/>
      <w:numFmt w:val="lowerLetter"/>
      <w:lvlText w:val="(%1)"/>
      <w:lvlJc w:val="left"/>
      <w:pPr>
        <w:ind w:left="41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887" w:hanging="360"/>
      </w:pPr>
    </w:lvl>
    <w:lvl w:ilvl="2" w:tplc="0416001B" w:tentative="1">
      <w:start w:val="1"/>
      <w:numFmt w:val="lowerRoman"/>
      <w:lvlText w:val="%3."/>
      <w:lvlJc w:val="right"/>
      <w:pPr>
        <w:ind w:left="5607" w:hanging="180"/>
      </w:pPr>
    </w:lvl>
    <w:lvl w:ilvl="3" w:tplc="0416000F" w:tentative="1">
      <w:start w:val="1"/>
      <w:numFmt w:val="decimal"/>
      <w:lvlText w:val="%4."/>
      <w:lvlJc w:val="left"/>
      <w:pPr>
        <w:ind w:left="6327" w:hanging="360"/>
      </w:pPr>
    </w:lvl>
    <w:lvl w:ilvl="4" w:tplc="04160019">
      <w:start w:val="1"/>
      <w:numFmt w:val="lowerLetter"/>
      <w:lvlText w:val="%5."/>
      <w:lvlJc w:val="left"/>
      <w:pPr>
        <w:ind w:left="7047" w:hanging="360"/>
      </w:pPr>
    </w:lvl>
    <w:lvl w:ilvl="5" w:tplc="0416001B">
      <w:start w:val="1"/>
      <w:numFmt w:val="lowerRoman"/>
      <w:lvlText w:val="%6."/>
      <w:lvlJc w:val="right"/>
      <w:pPr>
        <w:ind w:left="7767" w:hanging="180"/>
      </w:pPr>
    </w:lvl>
    <w:lvl w:ilvl="6" w:tplc="0416000F" w:tentative="1">
      <w:start w:val="1"/>
      <w:numFmt w:val="decimal"/>
      <w:lvlText w:val="%7."/>
      <w:lvlJc w:val="left"/>
      <w:pPr>
        <w:ind w:left="8487" w:hanging="360"/>
      </w:pPr>
    </w:lvl>
    <w:lvl w:ilvl="7" w:tplc="04160019" w:tentative="1">
      <w:start w:val="1"/>
      <w:numFmt w:val="lowerLetter"/>
      <w:lvlText w:val="%8."/>
      <w:lvlJc w:val="left"/>
      <w:pPr>
        <w:ind w:left="9207" w:hanging="360"/>
      </w:pPr>
    </w:lvl>
    <w:lvl w:ilvl="8" w:tplc="0416001B" w:tentative="1">
      <w:start w:val="1"/>
      <w:numFmt w:val="lowerRoman"/>
      <w:lvlText w:val="%9."/>
      <w:lvlJc w:val="right"/>
      <w:pPr>
        <w:ind w:left="9927" w:hanging="180"/>
      </w:pPr>
    </w:lvl>
  </w:abstractNum>
  <w:abstractNum w:abstractNumId="3">
    <w:nsid w:val="07114B2B"/>
    <w:multiLevelType w:val="multilevel"/>
    <w:tmpl w:val="F104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2F01E9"/>
    <w:multiLevelType w:val="hybridMultilevel"/>
    <w:tmpl w:val="EED4C2FE"/>
    <w:lvl w:ilvl="0" w:tplc="CE4816B2">
      <w:start w:val="1"/>
      <w:numFmt w:val="lowerLetter"/>
      <w:lvlText w:val="(%1)"/>
      <w:lvlJc w:val="left"/>
      <w:pPr>
        <w:ind w:left="41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887" w:hanging="360"/>
      </w:pPr>
    </w:lvl>
    <w:lvl w:ilvl="2" w:tplc="0416001B" w:tentative="1">
      <w:start w:val="1"/>
      <w:numFmt w:val="lowerRoman"/>
      <w:lvlText w:val="%3."/>
      <w:lvlJc w:val="right"/>
      <w:pPr>
        <w:ind w:left="5607" w:hanging="180"/>
      </w:pPr>
    </w:lvl>
    <w:lvl w:ilvl="3" w:tplc="0416000F" w:tentative="1">
      <w:start w:val="1"/>
      <w:numFmt w:val="decimal"/>
      <w:lvlText w:val="%4."/>
      <w:lvlJc w:val="left"/>
      <w:pPr>
        <w:ind w:left="6327" w:hanging="360"/>
      </w:pPr>
    </w:lvl>
    <w:lvl w:ilvl="4" w:tplc="04160019">
      <w:start w:val="1"/>
      <w:numFmt w:val="lowerLetter"/>
      <w:lvlText w:val="%5."/>
      <w:lvlJc w:val="left"/>
      <w:pPr>
        <w:ind w:left="7047" w:hanging="360"/>
      </w:pPr>
    </w:lvl>
    <w:lvl w:ilvl="5" w:tplc="0416001B">
      <w:start w:val="1"/>
      <w:numFmt w:val="lowerRoman"/>
      <w:lvlText w:val="%6."/>
      <w:lvlJc w:val="right"/>
      <w:pPr>
        <w:ind w:left="7767" w:hanging="180"/>
      </w:pPr>
    </w:lvl>
    <w:lvl w:ilvl="6" w:tplc="0416000F" w:tentative="1">
      <w:start w:val="1"/>
      <w:numFmt w:val="decimal"/>
      <w:lvlText w:val="%7."/>
      <w:lvlJc w:val="left"/>
      <w:pPr>
        <w:ind w:left="8487" w:hanging="360"/>
      </w:pPr>
    </w:lvl>
    <w:lvl w:ilvl="7" w:tplc="04160019" w:tentative="1">
      <w:start w:val="1"/>
      <w:numFmt w:val="lowerLetter"/>
      <w:lvlText w:val="%8."/>
      <w:lvlJc w:val="left"/>
      <w:pPr>
        <w:ind w:left="9207" w:hanging="360"/>
      </w:pPr>
    </w:lvl>
    <w:lvl w:ilvl="8" w:tplc="0416001B" w:tentative="1">
      <w:start w:val="1"/>
      <w:numFmt w:val="lowerRoman"/>
      <w:lvlText w:val="%9."/>
      <w:lvlJc w:val="right"/>
      <w:pPr>
        <w:ind w:left="9927" w:hanging="180"/>
      </w:pPr>
    </w:lvl>
  </w:abstractNum>
  <w:abstractNum w:abstractNumId="5">
    <w:nsid w:val="137535FA"/>
    <w:multiLevelType w:val="hybridMultilevel"/>
    <w:tmpl w:val="FC04C5A8"/>
    <w:lvl w:ilvl="0" w:tplc="CE4816B2">
      <w:start w:val="1"/>
      <w:numFmt w:val="lowerLetter"/>
      <w:lvlText w:val="(%1)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14717901"/>
    <w:multiLevelType w:val="hybridMultilevel"/>
    <w:tmpl w:val="FB0A490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6F865FA"/>
    <w:multiLevelType w:val="multilevel"/>
    <w:tmpl w:val="5F78FC76"/>
    <w:lvl w:ilvl="0">
      <w:start w:val="1"/>
      <w:numFmt w:val="upperRoman"/>
      <w:lvlText w:val="CLÁUSULA %1 - 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DB020F6"/>
    <w:multiLevelType w:val="hybridMultilevel"/>
    <w:tmpl w:val="696AA7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C20604"/>
    <w:multiLevelType w:val="hybridMultilevel"/>
    <w:tmpl w:val="C9680F4E"/>
    <w:lvl w:ilvl="0" w:tplc="CE4816B2">
      <w:start w:val="1"/>
      <w:numFmt w:val="lowerLetter"/>
      <w:lvlText w:val="(%1)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02F5BED"/>
    <w:multiLevelType w:val="multilevel"/>
    <w:tmpl w:val="5D2CE8A8"/>
    <w:lvl w:ilvl="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0" w:firstLine="180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1">
    <w:nsid w:val="21241EF3"/>
    <w:multiLevelType w:val="hybridMultilevel"/>
    <w:tmpl w:val="28E6850A"/>
    <w:lvl w:ilvl="0" w:tplc="CE4816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35250D"/>
    <w:multiLevelType w:val="hybridMultilevel"/>
    <w:tmpl w:val="32C062F0"/>
    <w:lvl w:ilvl="0" w:tplc="CE4816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3D3C9B"/>
    <w:multiLevelType w:val="hybridMultilevel"/>
    <w:tmpl w:val="AE3A6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883FFE"/>
    <w:multiLevelType w:val="hybridMultilevel"/>
    <w:tmpl w:val="7E701638"/>
    <w:lvl w:ilvl="0" w:tplc="CE4816B2">
      <w:start w:val="1"/>
      <w:numFmt w:val="lowerLetter"/>
      <w:lvlText w:val="(%1)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293A45D6"/>
    <w:multiLevelType w:val="hybridMultilevel"/>
    <w:tmpl w:val="DC2655E2"/>
    <w:lvl w:ilvl="0" w:tplc="F17CB9A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4F6228" w:themeColor="accent3" w:themeShade="8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95013C"/>
    <w:multiLevelType w:val="hybridMultilevel"/>
    <w:tmpl w:val="5510BA7C"/>
    <w:lvl w:ilvl="0" w:tplc="44F03B74">
      <w:start w:val="1"/>
      <w:numFmt w:val="lowerLetter"/>
      <w:lvlText w:val="(%1)"/>
      <w:lvlJc w:val="left"/>
      <w:pPr>
        <w:ind w:left="2114" w:hanging="9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>
    <w:nsid w:val="30B54069"/>
    <w:multiLevelType w:val="multilevel"/>
    <w:tmpl w:val="66AAE9BC"/>
    <w:lvl w:ilvl="0">
      <w:start w:val="1"/>
      <w:numFmt w:val="upperRoman"/>
      <w:lvlText w:val="%1 - 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 "/>
      <w:lvlJc w:val="left"/>
      <w:pPr>
        <w:ind w:left="1440" w:hanging="36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30FD2939"/>
    <w:multiLevelType w:val="hybridMultilevel"/>
    <w:tmpl w:val="7034E6D6"/>
    <w:lvl w:ilvl="0" w:tplc="441A0050">
      <w:start w:val="1"/>
      <w:numFmt w:val="lowerLetter"/>
      <w:lvlText w:val="(%1)"/>
      <w:lvlJc w:val="left"/>
      <w:pPr>
        <w:ind w:left="2160" w:hanging="10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29713D2"/>
    <w:multiLevelType w:val="hybridMultilevel"/>
    <w:tmpl w:val="D736C2C2"/>
    <w:lvl w:ilvl="0" w:tplc="E6109B8C">
      <w:start w:val="1"/>
      <w:numFmt w:val="lowerLetter"/>
      <w:lvlText w:val="(%1)"/>
      <w:lvlJc w:val="left"/>
      <w:pPr>
        <w:ind w:left="2160" w:hanging="10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BCF2226"/>
    <w:multiLevelType w:val="multilevel"/>
    <w:tmpl w:val="403EDCEA"/>
    <w:lvl w:ilvl="0">
      <w:start w:val="11"/>
      <w:numFmt w:val="upperRoman"/>
      <w:lvlText w:val="CLÁUSULA %1 - 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3BFD0A14"/>
    <w:multiLevelType w:val="hybridMultilevel"/>
    <w:tmpl w:val="AF1E8F16"/>
    <w:lvl w:ilvl="0" w:tplc="08B45C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13452E"/>
    <w:multiLevelType w:val="hybridMultilevel"/>
    <w:tmpl w:val="85C081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843A56"/>
    <w:multiLevelType w:val="hybridMultilevel"/>
    <w:tmpl w:val="52BA0C20"/>
    <w:lvl w:ilvl="0" w:tplc="5518CA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C82A0F"/>
    <w:multiLevelType w:val="hybridMultilevel"/>
    <w:tmpl w:val="97DC6C54"/>
    <w:lvl w:ilvl="0" w:tplc="CE4816B2">
      <w:start w:val="1"/>
      <w:numFmt w:val="lowerLetter"/>
      <w:lvlText w:val="(%1)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CE4816B2">
      <w:start w:val="1"/>
      <w:numFmt w:val="lowerLetter"/>
      <w:lvlText w:val="(%5)"/>
      <w:lvlJc w:val="left"/>
      <w:pPr>
        <w:ind w:left="4167" w:hanging="360"/>
      </w:pPr>
      <w:rPr>
        <w:rFonts w:hint="default"/>
      </w:r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468E6CC4"/>
    <w:multiLevelType w:val="multilevel"/>
    <w:tmpl w:val="EE780D54"/>
    <w:lvl w:ilvl="0">
      <w:start w:val="1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50145B24"/>
    <w:multiLevelType w:val="hybridMultilevel"/>
    <w:tmpl w:val="8EE6B774"/>
    <w:lvl w:ilvl="0" w:tplc="CE4816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CE4816B2">
      <w:start w:val="1"/>
      <w:numFmt w:val="lowerLetter"/>
      <w:lvlText w:val="(%9)"/>
      <w:lvlJc w:val="left"/>
      <w:pPr>
        <w:ind w:left="6480" w:hanging="180"/>
      </w:pPr>
      <w:rPr>
        <w:rFonts w:hint="default"/>
      </w:rPr>
    </w:lvl>
  </w:abstractNum>
  <w:abstractNum w:abstractNumId="27">
    <w:nsid w:val="5CE047DF"/>
    <w:multiLevelType w:val="hybridMultilevel"/>
    <w:tmpl w:val="1708D0F4"/>
    <w:lvl w:ilvl="0" w:tplc="CE4816B2">
      <w:start w:val="1"/>
      <w:numFmt w:val="lowerLetter"/>
      <w:lvlText w:val="(%1)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>
      <w:start w:val="1"/>
      <w:numFmt w:val="lowerLetter"/>
      <w:lvlText w:val="%5."/>
      <w:lvlJc w:val="left"/>
      <w:pPr>
        <w:ind w:left="4167" w:hanging="360"/>
      </w:pPr>
    </w:lvl>
    <w:lvl w:ilvl="5" w:tplc="0416001B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5FBC7764"/>
    <w:multiLevelType w:val="hybridMultilevel"/>
    <w:tmpl w:val="9FA0263C"/>
    <w:lvl w:ilvl="0" w:tplc="441A00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C023E2"/>
    <w:multiLevelType w:val="hybridMultilevel"/>
    <w:tmpl w:val="857691EE"/>
    <w:lvl w:ilvl="0" w:tplc="CE4816B2">
      <w:start w:val="1"/>
      <w:numFmt w:val="lowerLetter"/>
      <w:lvlText w:val="(%1)"/>
      <w:lvlJc w:val="left"/>
      <w:pPr>
        <w:ind w:left="41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887" w:hanging="360"/>
      </w:pPr>
    </w:lvl>
    <w:lvl w:ilvl="2" w:tplc="0416001B" w:tentative="1">
      <w:start w:val="1"/>
      <w:numFmt w:val="lowerRoman"/>
      <w:lvlText w:val="%3."/>
      <w:lvlJc w:val="right"/>
      <w:pPr>
        <w:ind w:left="5607" w:hanging="180"/>
      </w:pPr>
    </w:lvl>
    <w:lvl w:ilvl="3" w:tplc="0416000F" w:tentative="1">
      <w:start w:val="1"/>
      <w:numFmt w:val="decimal"/>
      <w:lvlText w:val="%4."/>
      <w:lvlJc w:val="left"/>
      <w:pPr>
        <w:ind w:left="6327" w:hanging="360"/>
      </w:pPr>
    </w:lvl>
    <w:lvl w:ilvl="4" w:tplc="04160019">
      <w:start w:val="1"/>
      <w:numFmt w:val="lowerLetter"/>
      <w:lvlText w:val="%5."/>
      <w:lvlJc w:val="left"/>
      <w:pPr>
        <w:ind w:left="7047" w:hanging="360"/>
      </w:pPr>
    </w:lvl>
    <w:lvl w:ilvl="5" w:tplc="0416001B">
      <w:start w:val="1"/>
      <w:numFmt w:val="lowerRoman"/>
      <w:lvlText w:val="%6."/>
      <w:lvlJc w:val="right"/>
      <w:pPr>
        <w:ind w:left="7767" w:hanging="180"/>
      </w:pPr>
    </w:lvl>
    <w:lvl w:ilvl="6" w:tplc="0416000F" w:tentative="1">
      <w:start w:val="1"/>
      <w:numFmt w:val="decimal"/>
      <w:lvlText w:val="%7."/>
      <w:lvlJc w:val="left"/>
      <w:pPr>
        <w:ind w:left="8487" w:hanging="360"/>
      </w:pPr>
    </w:lvl>
    <w:lvl w:ilvl="7" w:tplc="04160019" w:tentative="1">
      <w:start w:val="1"/>
      <w:numFmt w:val="lowerLetter"/>
      <w:lvlText w:val="%8."/>
      <w:lvlJc w:val="left"/>
      <w:pPr>
        <w:ind w:left="9207" w:hanging="360"/>
      </w:pPr>
    </w:lvl>
    <w:lvl w:ilvl="8" w:tplc="0416001B" w:tentative="1">
      <w:start w:val="1"/>
      <w:numFmt w:val="lowerRoman"/>
      <w:lvlText w:val="%9."/>
      <w:lvlJc w:val="right"/>
      <w:pPr>
        <w:ind w:left="9927" w:hanging="180"/>
      </w:pPr>
    </w:lvl>
  </w:abstractNum>
  <w:abstractNum w:abstractNumId="30">
    <w:nsid w:val="617B0833"/>
    <w:multiLevelType w:val="hybridMultilevel"/>
    <w:tmpl w:val="72EAD5C4"/>
    <w:lvl w:ilvl="0" w:tplc="64989D6E">
      <w:start w:val="1"/>
      <w:numFmt w:val="lowerLetter"/>
      <w:lvlText w:val="%1) 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74335F"/>
    <w:multiLevelType w:val="hybridMultilevel"/>
    <w:tmpl w:val="08F4BAEC"/>
    <w:lvl w:ilvl="0" w:tplc="CE4816B2">
      <w:start w:val="1"/>
      <w:numFmt w:val="lowerLetter"/>
      <w:lvlText w:val="(%1)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CE4816B2">
      <w:start w:val="1"/>
      <w:numFmt w:val="lowerLetter"/>
      <w:lvlText w:val="(%5)"/>
      <w:lvlJc w:val="left"/>
      <w:pPr>
        <w:ind w:left="4167" w:hanging="360"/>
      </w:pPr>
      <w:rPr>
        <w:rFonts w:hint="default"/>
      </w:r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>
    <w:nsid w:val="66755A5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68776F5D"/>
    <w:multiLevelType w:val="hybridMultilevel"/>
    <w:tmpl w:val="25884972"/>
    <w:lvl w:ilvl="0" w:tplc="0416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4">
    <w:nsid w:val="704B3A98"/>
    <w:multiLevelType w:val="multilevel"/>
    <w:tmpl w:val="BD84135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1" w:hanging="56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>
    <w:nsid w:val="79340E05"/>
    <w:multiLevelType w:val="hybridMultilevel"/>
    <w:tmpl w:val="F63C2492"/>
    <w:lvl w:ilvl="0" w:tplc="CE4816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391F2C"/>
    <w:multiLevelType w:val="hybridMultilevel"/>
    <w:tmpl w:val="2456513E"/>
    <w:lvl w:ilvl="0" w:tplc="2F9283A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B80307"/>
    <w:multiLevelType w:val="multilevel"/>
    <w:tmpl w:val="EE6AD74C"/>
    <w:lvl w:ilvl="0">
      <w:start w:val="1"/>
      <w:numFmt w:val="upperRoman"/>
      <w:lvlText w:val="CLÁUSULA %1 - 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3"/>
  </w:num>
  <w:num w:numId="2">
    <w:abstractNumId w:val="17"/>
  </w:num>
  <w:num w:numId="3">
    <w:abstractNumId w:val="22"/>
  </w:num>
  <w:num w:numId="4">
    <w:abstractNumId w:val="30"/>
  </w:num>
  <w:num w:numId="5">
    <w:abstractNumId w:val="1"/>
  </w:num>
  <w:num w:numId="6">
    <w:abstractNumId w:val="6"/>
  </w:num>
  <w:num w:numId="7">
    <w:abstractNumId w:val="33"/>
  </w:num>
  <w:num w:numId="8">
    <w:abstractNumId w:val="36"/>
  </w:num>
  <w:num w:numId="9">
    <w:abstractNumId w:val="0"/>
  </w:num>
  <w:num w:numId="10">
    <w:abstractNumId w:val="18"/>
  </w:num>
  <w:num w:numId="11">
    <w:abstractNumId w:val="34"/>
  </w:num>
  <w:num w:numId="12">
    <w:abstractNumId w:val="25"/>
  </w:num>
  <w:num w:numId="13">
    <w:abstractNumId w:val="19"/>
  </w:num>
  <w:num w:numId="14">
    <w:abstractNumId w:val="16"/>
  </w:num>
  <w:num w:numId="15">
    <w:abstractNumId w:val="3"/>
  </w:num>
  <w:num w:numId="16">
    <w:abstractNumId w:val="35"/>
  </w:num>
  <w:num w:numId="17">
    <w:abstractNumId w:val="11"/>
  </w:num>
  <w:num w:numId="18">
    <w:abstractNumId w:val="7"/>
  </w:num>
  <w:num w:numId="19">
    <w:abstractNumId w:val="5"/>
  </w:num>
  <w:num w:numId="20">
    <w:abstractNumId w:val="31"/>
  </w:num>
  <w:num w:numId="21">
    <w:abstractNumId w:val="14"/>
  </w:num>
  <w:num w:numId="22">
    <w:abstractNumId w:val="24"/>
  </w:num>
  <w:num w:numId="23">
    <w:abstractNumId w:val="27"/>
  </w:num>
  <w:num w:numId="24">
    <w:abstractNumId w:val="29"/>
  </w:num>
  <w:num w:numId="25">
    <w:abstractNumId w:val="2"/>
  </w:num>
  <w:num w:numId="26">
    <w:abstractNumId w:val="4"/>
  </w:num>
  <w:num w:numId="27">
    <w:abstractNumId w:val="12"/>
  </w:num>
  <w:num w:numId="28">
    <w:abstractNumId w:val="26"/>
  </w:num>
  <w:num w:numId="29">
    <w:abstractNumId w:val="32"/>
  </w:num>
  <w:num w:numId="30">
    <w:abstractNumId w:val="37"/>
  </w:num>
  <w:num w:numId="31">
    <w:abstractNumId w:val="7"/>
    <w:lvlOverride w:ilvl="0">
      <w:lvl w:ilvl="0">
        <w:start w:val="1"/>
        <w:numFmt w:val="upperRoman"/>
        <w:lvlText w:val="CLÁUSULA %1 - "/>
        <w:lvlJc w:val="left"/>
        <w:pPr>
          <w:ind w:left="360" w:hanging="360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2">
    <w:abstractNumId w:val="7"/>
    <w:lvlOverride w:ilvl="0">
      <w:lvl w:ilvl="0">
        <w:start w:val="1"/>
        <w:numFmt w:val="upperRoman"/>
        <w:lvlText w:val="CLÁUSULA %1 - "/>
        <w:lvlJc w:val="left"/>
        <w:pPr>
          <w:ind w:left="360" w:hanging="360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3">
    <w:abstractNumId w:val="9"/>
  </w:num>
  <w:num w:numId="34">
    <w:abstractNumId w:val="8"/>
  </w:num>
  <w:num w:numId="35">
    <w:abstractNumId w:val="28"/>
  </w:num>
  <w:num w:numId="36">
    <w:abstractNumId w:val="20"/>
  </w:num>
  <w:num w:numId="37">
    <w:abstractNumId w:val="15"/>
  </w:num>
  <w:num w:numId="38">
    <w:abstractNumId w:val="23"/>
  </w:num>
  <w:num w:numId="39">
    <w:abstractNumId w:val="21"/>
  </w:num>
  <w:num w:numId="4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hdrShapeDefaults>
    <o:shapedefaults v:ext="edit" spidmax="28674"/>
    <o:shapelayout v:ext="edit">
      <o:idmap v:ext="edit" data="27"/>
    </o:shapelayout>
  </w:hdrShapeDefaults>
  <w:footnotePr>
    <w:footnote w:id="-1"/>
    <w:footnote w:id="0"/>
  </w:footnotePr>
  <w:endnotePr>
    <w:endnote w:id="-1"/>
    <w:endnote w:id="0"/>
  </w:endnotePr>
  <w:compat/>
  <w:rsids>
    <w:rsidRoot w:val="00C03F7C"/>
    <w:rsid w:val="000062E0"/>
    <w:rsid w:val="00014884"/>
    <w:rsid w:val="0003575B"/>
    <w:rsid w:val="0004656B"/>
    <w:rsid w:val="00047729"/>
    <w:rsid w:val="000627DD"/>
    <w:rsid w:val="0006531C"/>
    <w:rsid w:val="0007070C"/>
    <w:rsid w:val="000823F6"/>
    <w:rsid w:val="000A5F5C"/>
    <w:rsid w:val="000B0F38"/>
    <w:rsid w:val="000B5C89"/>
    <w:rsid w:val="000E4901"/>
    <w:rsid w:val="001111EE"/>
    <w:rsid w:val="00120E49"/>
    <w:rsid w:val="001347C5"/>
    <w:rsid w:val="00150BC9"/>
    <w:rsid w:val="00151238"/>
    <w:rsid w:val="00174D40"/>
    <w:rsid w:val="00177050"/>
    <w:rsid w:val="00177424"/>
    <w:rsid w:val="00187703"/>
    <w:rsid w:val="001A06B6"/>
    <w:rsid w:val="001A3B11"/>
    <w:rsid w:val="001C1986"/>
    <w:rsid w:val="001C56BB"/>
    <w:rsid w:val="001D32D8"/>
    <w:rsid w:val="00204219"/>
    <w:rsid w:val="00212AE9"/>
    <w:rsid w:val="00212E5B"/>
    <w:rsid w:val="002334B1"/>
    <w:rsid w:val="002570B2"/>
    <w:rsid w:val="002704DB"/>
    <w:rsid w:val="00295957"/>
    <w:rsid w:val="002A0ADE"/>
    <w:rsid w:val="002A6DCE"/>
    <w:rsid w:val="002C6E3F"/>
    <w:rsid w:val="002D121E"/>
    <w:rsid w:val="002E610B"/>
    <w:rsid w:val="003014A6"/>
    <w:rsid w:val="00307FEE"/>
    <w:rsid w:val="003126BF"/>
    <w:rsid w:val="00314222"/>
    <w:rsid w:val="00353EAF"/>
    <w:rsid w:val="003A3821"/>
    <w:rsid w:val="003A7C59"/>
    <w:rsid w:val="003B74B5"/>
    <w:rsid w:val="003D4D34"/>
    <w:rsid w:val="003F6821"/>
    <w:rsid w:val="004068AD"/>
    <w:rsid w:val="00412C7D"/>
    <w:rsid w:val="00415F6D"/>
    <w:rsid w:val="00446F94"/>
    <w:rsid w:val="00447733"/>
    <w:rsid w:val="00451281"/>
    <w:rsid w:val="00460EB2"/>
    <w:rsid w:val="004A3891"/>
    <w:rsid w:val="004C54AF"/>
    <w:rsid w:val="004E76D8"/>
    <w:rsid w:val="004F70DA"/>
    <w:rsid w:val="00515F23"/>
    <w:rsid w:val="00526E1C"/>
    <w:rsid w:val="00557C78"/>
    <w:rsid w:val="00596E75"/>
    <w:rsid w:val="005A5967"/>
    <w:rsid w:val="005B4044"/>
    <w:rsid w:val="005C0317"/>
    <w:rsid w:val="005C0887"/>
    <w:rsid w:val="005D0353"/>
    <w:rsid w:val="005D59B3"/>
    <w:rsid w:val="005F7F47"/>
    <w:rsid w:val="00610968"/>
    <w:rsid w:val="00611500"/>
    <w:rsid w:val="0061726E"/>
    <w:rsid w:val="00617406"/>
    <w:rsid w:val="00641054"/>
    <w:rsid w:val="006449CB"/>
    <w:rsid w:val="00663B96"/>
    <w:rsid w:val="0066520B"/>
    <w:rsid w:val="00681F5C"/>
    <w:rsid w:val="006B3041"/>
    <w:rsid w:val="006B6E75"/>
    <w:rsid w:val="006E53FD"/>
    <w:rsid w:val="006E6672"/>
    <w:rsid w:val="00704C9C"/>
    <w:rsid w:val="007470AF"/>
    <w:rsid w:val="00751638"/>
    <w:rsid w:val="00760803"/>
    <w:rsid w:val="007675D0"/>
    <w:rsid w:val="007A396D"/>
    <w:rsid w:val="007B3D51"/>
    <w:rsid w:val="00811DA6"/>
    <w:rsid w:val="00813C64"/>
    <w:rsid w:val="008247B7"/>
    <w:rsid w:val="00830CE1"/>
    <w:rsid w:val="00842708"/>
    <w:rsid w:val="00847D6B"/>
    <w:rsid w:val="00850E21"/>
    <w:rsid w:val="0087774E"/>
    <w:rsid w:val="008B0089"/>
    <w:rsid w:val="008B08E1"/>
    <w:rsid w:val="008D1D91"/>
    <w:rsid w:val="008D2AA7"/>
    <w:rsid w:val="008E059C"/>
    <w:rsid w:val="008E1ECD"/>
    <w:rsid w:val="008E5D42"/>
    <w:rsid w:val="00904CF4"/>
    <w:rsid w:val="009269EE"/>
    <w:rsid w:val="00983B04"/>
    <w:rsid w:val="009870CA"/>
    <w:rsid w:val="009A4954"/>
    <w:rsid w:val="009B1A5A"/>
    <w:rsid w:val="009B429A"/>
    <w:rsid w:val="00A340A9"/>
    <w:rsid w:val="00A36C5B"/>
    <w:rsid w:val="00A703B8"/>
    <w:rsid w:val="00A81446"/>
    <w:rsid w:val="00A85263"/>
    <w:rsid w:val="00A861EA"/>
    <w:rsid w:val="00A8632D"/>
    <w:rsid w:val="00AA5E25"/>
    <w:rsid w:val="00AB67CD"/>
    <w:rsid w:val="00AC05F1"/>
    <w:rsid w:val="00AC36E0"/>
    <w:rsid w:val="00AC510D"/>
    <w:rsid w:val="00AE071E"/>
    <w:rsid w:val="00AE50EB"/>
    <w:rsid w:val="00AF0103"/>
    <w:rsid w:val="00B002C8"/>
    <w:rsid w:val="00B00744"/>
    <w:rsid w:val="00B25797"/>
    <w:rsid w:val="00B33C4D"/>
    <w:rsid w:val="00B353E0"/>
    <w:rsid w:val="00B35B6E"/>
    <w:rsid w:val="00B53B1E"/>
    <w:rsid w:val="00B60764"/>
    <w:rsid w:val="00B64E2C"/>
    <w:rsid w:val="00B92516"/>
    <w:rsid w:val="00BB48A1"/>
    <w:rsid w:val="00BB7D1C"/>
    <w:rsid w:val="00BC00F7"/>
    <w:rsid w:val="00BD3FEF"/>
    <w:rsid w:val="00BD763A"/>
    <w:rsid w:val="00BE57D0"/>
    <w:rsid w:val="00C03F7C"/>
    <w:rsid w:val="00C20C09"/>
    <w:rsid w:val="00C30DD4"/>
    <w:rsid w:val="00C5530B"/>
    <w:rsid w:val="00C63FBB"/>
    <w:rsid w:val="00C64878"/>
    <w:rsid w:val="00C76F59"/>
    <w:rsid w:val="00C837DE"/>
    <w:rsid w:val="00CC60E0"/>
    <w:rsid w:val="00CF1A25"/>
    <w:rsid w:val="00D14716"/>
    <w:rsid w:val="00D222A5"/>
    <w:rsid w:val="00D245FB"/>
    <w:rsid w:val="00D438B8"/>
    <w:rsid w:val="00D45B5F"/>
    <w:rsid w:val="00D63A7E"/>
    <w:rsid w:val="00D75E8A"/>
    <w:rsid w:val="00D81B5C"/>
    <w:rsid w:val="00D87BBA"/>
    <w:rsid w:val="00DC5C09"/>
    <w:rsid w:val="00DC6725"/>
    <w:rsid w:val="00DC7A11"/>
    <w:rsid w:val="00DD2122"/>
    <w:rsid w:val="00DD5898"/>
    <w:rsid w:val="00DD6481"/>
    <w:rsid w:val="00DE3E80"/>
    <w:rsid w:val="00DF33F0"/>
    <w:rsid w:val="00E03F12"/>
    <w:rsid w:val="00E13DB7"/>
    <w:rsid w:val="00E302DD"/>
    <w:rsid w:val="00E544AF"/>
    <w:rsid w:val="00E64BEA"/>
    <w:rsid w:val="00E87513"/>
    <w:rsid w:val="00EA36DC"/>
    <w:rsid w:val="00EB3012"/>
    <w:rsid w:val="00ED6DEE"/>
    <w:rsid w:val="00EF2B4B"/>
    <w:rsid w:val="00F2213E"/>
    <w:rsid w:val="00F42A29"/>
    <w:rsid w:val="00F46620"/>
    <w:rsid w:val="00F616B2"/>
    <w:rsid w:val="00F71CA5"/>
    <w:rsid w:val="00F74FF7"/>
    <w:rsid w:val="00F75481"/>
    <w:rsid w:val="00FB037F"/>
    <w:rsid w:val="00FC3416"/>
    <w:rsid w:val="00FC3C35"/>
    <w:rsid w:val="00FD1DC2"/>
    <w:rsid w:val="00FD4FEE"/>
    <w:rsid w:val="00FE7881"/>
    <w:rsid w:val="00FF0636"/>
    <w:rsid w:val="00FF4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32D"/>
  </w:style>
  <w:style w:type="paragraph" w:styleId="Ttulo1">
    <w:name w:val="heading 1"/>
    <w:basedOn w:val="Normal"/>
    <w:next w:val="Normal"/>
    <w:link w:val="Ttulo1Char"/>
    <w:qFormat/>
    <w:rsid w:val="003014A6"/>
    <w:pPr>
      <w:keepNext/>
      <w:spacing w:after="0" w:line="240" w:lineRule="auto"/>
      <w:jc w:val="both"/>
      <w:outlineLvl w:val="0"/>
    </w:pPr>
    <w:rPr>
      <w:rFonts w:ascii="Verdana" w:eastAsia="Times New Roman" w:hAnsi="Verdana" w:cs="Arial"/>
      <w:b/>
      <w:bCs/>
      <w:caps/>
      <w:sz w:val="18"/>
      <w:szCs w:val="24"/>
      <w:lang w:val="en-US"/>
    </w:rPr>
  </w:style>
  <w:style w:type="paragraph" w:styleId="Ttulo2">
    <w:name w:val="heading 2"/>
    <w:basedOn w:val="Normal"/>
    <w:next w:val="Normal"/>
    <w:link w:val="Ttulo2Char"/>
    <w:qFormat/>
    <w:rsid w:val="003014A6"/>
    <w:pPr>
      <w:keepNext/>
      <w:spacing w:before="100" w:beforeAutospacing="1" w:after="100" w:afterAutospacing="1" w:line="360" w:lineRule="auto"/>
      <w:jc w:val="center"/>
      <w:outlineLvl w:val="1"/>
    </w:pPr>
    <w:rPr>
      <w:rFonts w:ascii="Arial" w:eastAsia="Times New Roman" w:hAnsi="Arial" w:cs="Arial"/>
      <w:b/>
      <w:bCs/>
      <w:color w:val="000000"/>
      <w:sz w:val="24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3014A6"/>
    <w:pPr>
      <w:keepNext/>
      <w:spacing w:after="0" w:line="240" w:lineRule="auto"/>
      <w:jc w:val="both"/>
      <w:outlineLvl w:val="2"/>
    </w:pPr>
    <w:rPr>
      <w:rFonts w:ascii="Tahoma" w:eastAsia="Times New Roman" w:hAnsi="Tahoma" w:cs="Tahoma"/>
      <w:b/>
      <w:bCs/>
      <w:sz w:val="20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3014A6"/>
    <w:pPr>
      <w:keepNext/>
      <w:spacing w:after="0" w:line="360" w:lineRule="auto"/>
      <w:jc w:val="center"/>
      <w:outlineLvl w:val="3"/>
    </w:pPr>
    <w:rPr>
      <w:rFonts w:ascii="Arial" w:eastAsia="Times New Roman" w:hAnsi="Arial" w:cs="Arial"/>
      <w:b/>
      <w:sz w:val="24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3014A6"/>
    <w:pPr>
      <w:keepNext/>
      <w:spacing w:after="0" w:line="360" w:lineRule="auto"/>
      <w:jc w:val="both"/>
      <w:outlineLvl w:val="4"/>
    </w:pPr>
    <w:rPr>
      <w:rFonts w:ascii="Arial" w:eastAsia="Times New Roman" w:hAnsi="Arial" w:cs="Arial"/>
      <w:b/>
      <w:bCs/>
      <w:sz w:val="24"/>
      <w:szCs w:val="20"/>
    </w:rPr>
  </w:style>
  <w:style w:type="paragraph" w:styleId="Ttulo6">
    <w:name w:val="heading 6"/>
    <w:basedOn w:val="Normal"/>
    <w:next w:val="Normal"/>
    <w:link w:val="Ttulo6Char"/>
    <w:qFormat/>
    <w:rsid w:val="003014A6"/>
    <w:pPr>
      <w:keepNext/>
      <w:spacing w:before="100" w:beforeAutospacing="1" w:after="100" w:afterAutospacing="1" w:line="360" w:lineRule="auto"/>
      <w:ind w:firstLine="2880"/>
      <w:jc w:val="center"/>
      <w:outlineLvl w:val="5"/>
    </w:pPr>
    <w:rPr>
      <w:rFonts w:ascii="Arial" w:eastAsia="Times New Roman" w:hAnsi="Arial" w:cs="Arial"/>
      <w:b/>
      <w:bCs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4BEA"/>
    <w:pPr>
      <w:ind w:left="720"/>
      <w:contextualSpacing/>
    </w:pPr>
  </w:style>
  <w:style w:type="table" w:styleId="Tabelacomgrade">
    <w:name w:val="Table Grid"/>
    <w:basedOn w:val="Tabelanormal"/>
    <w:rsid w:val="00704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F2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B74B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B74B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B74B5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DC5C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5C09"/>
  </w:style>
  <w:style w:type="paragraph" w:styleId="Rodap">
    <w:name w:val="footer"/>
    <w:basedOn w:val="Normal"/>
    <w:link w:val="RodapChar"/>
    <w:uiPriority w:val="99"/>
    <w:unhideWhenUsed/>
    <w:rsid w:val="00DC5C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5C09"/>
  </w:style>
  <w:style w:type="paragraph" w:styleId="Textodebalo">
    <w:name w:val="Balloon Text"/>
    <w:basedOn w:val="Normal"/>
    <w:link w:val="TextodebaloChar"/>
    <w:semiHidden/>
    <w:unhideWhenUsed/>
    <w:rsid w:val="00DC5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5C09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3014A6"/>
    <w:rPr>
      <w:rFonts w:ascii="Verdana" w:eastAsia="Times New Roman" w:hAnsi="Verdana" w:cs="Arial"/>
      <w:b/>
      <w:bCs/>
      <w:caps/>
      <w:sz w:val="18"/>
      <w:szCs w:val="24"/>
      <w:lang w:val="en-US"/>
    </w:rPr>
  </w:style>
  <w:style w:type="character" w:customStyle="1" w:styleId="Ttulo2Char">
    <w:name w:val="Título 2 Char"/>
    <w:basedOn w:val="Fontepargpadro"/>
    <w:link w:val="Ttulo2"/>
    <w:rsid w:val="003014A6"/>
    <w:rPr>
      <w:rFonts w:ascii="Arial" w:eastAsia="Times New Roman" w:hAnsi="Arial" w:cs="Arial"/>
      <w:b/>
      <w:bCs/>
      <w:color w:val="00000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3014A6"/>
    <w:rPr>
      <w:rFonts w:ascii="Tahoma" w:eastAsia="Times New Roman" w:hAnsi="Tahoma" w:cs="Tahoma"/>
      <w:b/>
      <w:bCs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3014A6"/>
    <w:rPr>
      <w:rFonts w:ascii="Arial" w:eastAsia="Times New Roman" w:hAnsi="Arial" w:cs="Arial"/>
      <w:b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3014A6"/>
    <w:rPr>
      <w:rFonts w:ascii="Arial" w:eastAsia="Times New Roman" w:hAnsi="Arial" w:cs="Arial"/>
      <w:b/>
      <w:bCs/>
      <w:sz w:val="24"/>
      <w:szCs w:val="20"/>
    </w:rPr>
  </w:style>
  <w:style w:type="character" w:customStyle="1" w:styleId="Ttulo6Char">
    <w:name w:val="Título 6 Char"/>
    <w:basedOn w:val="Fontepargpadro"/>
    <w:link w:val="Ttulo6"/>
    <w:rsid w:val="003014A6"/>
    <w:rPr>
      <w:rFonts w:ascii="Arial" w:eastAsia="Times New Roman" w:hAnsi="Arial" w:cs="Arial"/>
      <w:b/>
      <w:bCs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3014A6"/>
    <w:pPr>
      <w:spacing w:after="0" w:line="360" w:lineRule="auto"/>
      <w:ind w:firstLine="2850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3014A6"/>
    <w:rPr>
      <w:rFonts w:ascii="Arial" w:eastAsia="Times New Roman" w:hAnsi="Arial" w:cs="Times New Roman"/>
      <w:sz w:val="24"/>
      <w:szCs w:val="20"/>
      <w:lang w:eastAsia="pt-BR"/>
    </w:rPr>
  </w:style>
  <w:style w:type="character" w:styleId="Nmerodepgina">
    <w:name w:val="page number"/>
    <w:basedOn w:val="Fontepargpadro"/>
    <w:rsid w:val="003014A6"/>
  </w:style>
  <w:style w:type="paragraph" w:styleId="Recuodecorpodetexto2">
    <w:name w:val="Body Text Indent 2"/>
    <w:basedOn w:val="Normal"/>
    <w:link w:val="Recuodecorpodetexto2Char"/>
    <w:rsid w:val="003014A6"/>
    <w:pPr>
      <w:spacing w:after="0" w:line="360" w:lineRule="auto"/>
      <w:ind w:firstLine="2880"/>
      <w:jc w:val="both"/>
    </w:pPr>
    <w:rPr>
      <w:rFonts w:ascii="Arial" w:eastAsia="Times New Roman" w:hAnsi="Arial" w:cs="Arial"/>
      <w:color w:val="FF0000"/>
      <w:sz w:val="24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3014A6"/>
    <w:rPr>
      <w:rFonts w:ascii="Arial" w:eastAsia="Times New Roman" w:hAnsi="Arial" w:cs="Arial"/>
      <w:color w:val="FF0000"/>
      <w:sz w:val="24"/>
      <w:szCs w:val="20"/>
    </w:rPr>
  </w:style>
  <w:style w:type="paragraph" w:styleId="Recuodecorpodetexto3">
    <w:name w:val="Body Text Indent 3"/>
    <w:basedOn w:val="Normal"/>
    <w:link w:val="Recuodecorpodetexto3Char"/>
    <w:rsid w:val="003014A6"/>
    <w:pPr>
      <w:spacing w:before="100" w:beforeAutospacing="1" w:after="100" w:afterAutospacing="1" w:line="360" w:lineRule="auto"/>
      <w:ind w:firstLine="2880"/>
      <w:jc w:val="both"/>
    </w:pPr>
    <w:rPr>
      <w:rFonts w:ascii="Arial" w:eastAsia="Times New Roman" w:hAnsi="Arial" w:cs="Arial"/>
      <w:sz w:val="24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3014A6"/>
    <w:rPr>
      <w:rFonts w:ascii="Arial" w:eastAsia="Times New Roman" w:hAnsi="Arial" w:cs="Arial"/>
      <w:sz w:val="24"/>
      <w:szCs w:val="20"/>
    </w:rPr>
  </w:style>
  <w:style w:type="paragraph" w:customStyle="1" w:styleId="Recuodecorpodetexto31">
    <w:name w:val="Recuo de corpo de texto 31"/>
    <w:basedOn w:val="Normal"/>
    <w:rsid w:val="003014A6"/>
    <w:pPr>
      <w:suppressAutoHyphens/>
      <w:spacing w:before="280" w:after="280" w:line="360" w:lineRule="auto"/>
      <w:ind w:firstLine="2880"/>
      <w:jc w:val="both"/>
    </w:pPr>
    <w:rPr>
      <w:rFonts w:ascii="Arial" w:eastAsia="Times New Roman" w:hAnsi="Arial" w:cs="Arial"/>
      <w:sz w:val="24"/>
      <w:szCs w:val="20"/>
      <w:lang w:eastAsia="ar-SA"/>
    </w:rPr>
  </w:style>
  <w:style w:type="character" w:styleId="Refdecomentrio">
    <w:name w:val="annotation reference"/>
    <w:semiHidden/>
    <w:rsid w:val="003014A6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301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3014A6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rsid w:val="003014A6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3014A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3014A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3014A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3014A6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014A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9D1811-0DE7-4044-9E63-2023792C0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3809</TotalTime>
  <Pages>28</Pages>
  <Words>8802</Words>
  <Characters>49736</Characters>
  <Application>Microsoft Office Word</Application>
  <DocSecurity>0</DocSecurity>
  <Lines>3825</Lines>
  <Paragraphs>2018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Márcio</dc:creator>
  <cp:lastModifiedBy>Márcio</cp:lastModifiedBy>
  <cp:revision>56</cp:revision>
  <cp:lastPrinted>2018-05-02T14:52:00Z</cp:lastPrinted>
  <dcterms:created xsi:type="dcterms:W3CDTF">2018-03-25T01:51:00Z</dcterms:created>
  <dcterms:modified xsi:type="dcterms:W3CDTF">2018-05-09T08:38:00Z</dcterms:modified>
</cp:coreProperties>
</file>